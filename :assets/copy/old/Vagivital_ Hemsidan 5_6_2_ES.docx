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FB924" w14:textId="77777777" w:rsidR="00826123" w:rsidRDefault="00413807">
      <w:pPr>
        <w:pStyle w:val="normal0"/>
      </w:pPr>
      <w:r>
        <w:rPr>
          <w:color w:val="0000FF"/>
        </w:rPr>
        <w:t>Blå text=</w:t>
      </w:r>
      <w:r>
        <w:t xml:space="preserve"> delarna som scrollas ner direkt när man kliver in på sidan</w:t>
      </w:r>
    </w:p>
    <w:p w14:paraId="1B1E6515" w14:textId="77777777" w:rsidR="00826123" w:rsidRDefault="00413807">
      <w:pPr>
        <w:pStyle w:val="normal0"/>
      </w:pPr>
      <w:r>
        <w:rPr>
          <w:color w:val="FF9900"/>
        </w:rPr>
        <w:t xml:space="preserve">Orange text= </w:t>
      </w:r>
      <w:r>
        <w:t>delarna som ligger längs med menyraden längst upp på sidan, som man alltså klickar sig in på</w:t>
      </w:r>
    </w:p>
    <w:p w14:paraId="7818A9A5" w14:textId="77777777" w:rsidR="00826123" w:rsidRDefault="00413807">
      <w:pPr>
        <w:pStyle w:val="normal0"/>
      </w:pPr>
      <w:r>
        <w:rPr>
          <w:color w:val="00FF00"/>
        </w:rPr>
        <w:t>Grön text:</w:t>
      </w:r>
      <w:r>
        <w:t xml:space="preserve"> Detta är klickbara knappar som länkar vidare</w:t>
      </w:r>
    </w:p>
    <w:p w14:paraId="65312908" w14:textId="77777777" w:rsidR="00826123" w:rsidRDefault="00413807">
      <w:pPr>
        <w:pStyle w:val="normal0"/>
      </w:pPr>
      <w:r>
        <w:rPr>
          <w:color w:val="FF0000"/>
        </w:rPr>
        <w:t>Röd text=</w:t>
      </w:r>
      <w:r>
        <w:t xml:space="preserve"> markera något som inte är klart eller måste diskuteras</w:t>
      </w:r>
    </w:p>
    <w:p w14:paraId="2A000F1E" w14:textId="77777777" w:rsidR="00826123" w:rsidRDefault="00413807">
      <w:pPr>
        <w:pStyle w:val="normal0"/>
      </w:pPr>
      <w:r>
        <w:rPr>
          <w:u w:val="single"/>
        </w:rPr>
        <w:t>Underlined</w:t>
      </w:r>
      <w:r>
        <w:t>: Länkning</w:t>
      </w:r>
    </w:p>
    <w:p w14:paraId="5F50CB5C" w14:textId="77777777" w:rsidR="00826123" w:rsidRDefault="00826123">
      <w:pPr>
        <w:pStyle w:val="normal0"/>
        <w:rPr>
          <w:b/>
          <w:color w:val="0000FF"/>
          <w:u w:val="single"/>
        </w:rPr>
      </w:pPr>
    </w:p>
    <w:p w14:paraId="399683FB" w14:textId="77777777" w:rsidR="00826123" w:rsidRDefault="00413807">
      <w:pPr>
        <w:pStyle w:val="normal0"/>
        <w:rPr>
          <w:b/>
          <w:color w:val="0000FF"/>
          <w:u w:val="single"/>
        </w:rPr>
      </w:pPr>
      <w:r>
        <w:rPr>
          <w:b/>
          <w:color w:val="0000FF"/>
          <w:u w:val="single"/>
        </w:rPr>
        <w:t>Scroll down-block på sidan:</w:t>
      </w:r>
    </w:p>
    <w:p w14:paraId="5E51FBD0" w14:textId="77777777" w:rsidR="00826123" w:rsidRDefault="00826123">
      <w:pPr>
        <w:pStyle w:val="normal0"/>
      </w:pPr>
    </w:p>
    <w:p w14:paraId="0A364D48" w14:textId="77777777" w:rsidR="00826123" w:rsidRDefault="00413807">
      <w:pPr>
        <w:pStyle w:val="normal0"/>
        <w:rPr>
          <w:b/>
        </w:rPr>
      </w:pPr>
      <w:r>
        <w:rPr>
          <w:b/>
          <w:color w:val="0000FF"/>
        </w:rPr>
        <w:t xml:space="preserve">1. Scroll down: “Intro” </w:t>
      </w:r>
      <w:r>
        <w:rPr>
          <w:b/>
        </w:rPr>
        <w:t>(problem/lösning )</w:t>
      </w:r>
    </w:p>
    <w:p w14:paraId="603F7A27" w14:textId="77777777" w:rsidR="00826123" w:rsidRDefault="00413807">
      <w:pPr>
        <w:pStyle w:val="normal0"/>
        <w:rPr>
          <w:b/>
        </w:rPr>
      </w:pPr>
      <w:r>
        <w:rPr>
          <w:b/>
        </w:rPr>
        <w:t>Gör under för livet</w:t>
      </w:r>
    </w:p>
    <w:p w14:paraId="7E3E1071" w14:textId="77777777" w:rsidR="00826123" w:rsidRDefault="00413807">
      <w:pPr>
        <w:pStyle w:val="normal0"/>
        <w:rPr>
          <w:b/>
        </w:rPr>
      </w:pPr>
      <w:r>
        <w:t xml:space="preserve">Nästan alla kvinnor lider av underlivsbesvär i perioder, ofta i samband med klimakteriet och därefter. VagiVital är en hormonfri, kristallklar aktivgel mot torra slemhinnor som motverkar klåda och sveda i underlivet – med kliniskt bevisad effekt. </w:t>
      </w:r>
    </w:p>
    <w:p w14:paraId="2E09BCEF" w14:textId="77777777" w:rsidR="00826123" w:rsidRDefault="00826123">
      <w:pPr>
        <w:pStyle w:val="normal0"/>
        <w:rPr>
          <w:rFonts w:ascii="Helvetica Neue" w:eastAsia="Helvetica Neue" w:hAnsi="Helvetica Neue" w:cs="Helvetica Neue"/>
          <w:b/>
          <w:color w:val="7E4E77"/>
          <w:sz w:val="24"/>
          <w:szCs w:val="24"/>
        </w:rPr>
      </w:pPr>
    </w:p>
    <w:p w14:paraId="46A1D64B" w14:textId="77777777" w:rsidR="00826123" w:rsidRDefault="00413807">
      <w:pPr>
        <w:pStyle w:val="normal0"/>
        <w:rPr>
          <w:color w:val="00FF00"/>
        </w:rPr>
      </w:pPr>
      <w:r>
        <w:rPr>
          <w:color w:val="00FF00"/>
        </w:rPr>
        <w:t>Köp nu</w:t>
      </w:r>
      <w:r>
        <w:rPr>
          <w:color w:val="00FF00"/>
        </w:rPr>
        <w:tab/>
      </w:r>
      <w:r>
        <w:rPr>
          <w:color w:val="00FF00"/>
        </w:rPr>
        <w:tab/>
        <w:t>Läs mer</w:t>
      </w:r>
    </w:p>
    <w:p w14:paraId="49A6E14C" w14:textId="77777777" w:rsidR="00826123" w:rsidRDefault="00826123">
      <w:pPr>
        <w:pStyle w:val="normal0"/>
      </w:pPr>
    </w:p>
    <w:p w14:paraId="221E0996" w14:textId="77777777" w:rsidR="00826123" w:rsidRDefault="00413807">
      <w:pPr>
        <w:pStyle w:val="normal0"/>
        <w:rPr>
          <w:i/>
        </w:rPr>
      </w:pPr>
      <w:r>
        <w:rPr>
          <w:b/>
          <w:color w:val="0000FF"/>
        </w:rPr>
        <w:t>2. Scroll down: “Kliniskt bevisad”</w:t>
      </w:r>
      <w:r>
        <w:rPr>
          <w:b/>
        </w:rPr>
        <w:t xml:space="preserve"> (med loggor, skapa trygghet och trovärdighet)</w:t>
      </w:r>
    </w:p>
    <w:p w14:paraId="75628553" w14:textId="77777777" w:rsidR="00826123" w:rsidRDefault="00826123">
      <w:pPr>
        <w:pStyle w:val="normal0"/>
      </w:pPr>
    </w:p>
    <w:p w14:paraId="5FA1A614" w14:textId="77777777" w:rsidR="00826123" w:rsidRDefault="00413807">
      <w:pPr>
        <w:pStyle w:val="normal0"/>
      </w:pPr>
      <w:r>
        <w:t xml:space="preserve">VagiVital har testats av kvinnliga forskare vid Karolinska Universitetssjukhuset, Akademiska sjukhuset i Uppsala samt Universitetssjukhuset i Umeå. Resultatet är en kliniskt bevisad god effekt mot besvär vid vaginal atrofi. Varför? Aktivgelen avger vatten till slemhinnan över tid, återställer pH och stimulerar tillväxten av celler i slemhinnans ytskikt. </w:t>
      </w:r>
    </w:p>
    <w:p w14:paraId="576D40E1" w14:textId="77777777" w:rsidR="00826123" w:rsidRDefault="00826123">
      <w:pPr>
        <w:pStyle w:val="normal0"/>
      </w:pPr>
    </w:p>
    <w:p w14:paraId="155EDBFF" w14:textId="77777777" w:rsidR="00826123" w:rsidRDefault="00413807">
      <w:pPr>
        <w:pStyle w:val="normal0"/>
      </w:pPr>
      <w:r>
        <w:t xml:space="preserve">VagiVital är helt hormonfri, men visade resultat i samma nivå som hormonpreparat under en multicenterstudie. En </w:t>
      </w:r>
      <w:r>
        <w:rPr>
          <w:u w:val="single"/>
        </w:rPr>
        <w:t>omfattande klinisk studie</w:t>
      </w:r>
      <w:r>
        <w:t xml:space="preserve"> gjord av ovan nämnda dedikerade kvinnliga forskare, för kvinnors hälsa.</w:t>
      </w:r>
    </w:p>
    <w:p w14:paraId="732A7A75" w14:textId="77777777" w:rsidR="00826123" w:rsidRDefault="00826123">
      <w:pPr>
        <w:pStyle w:val="normal0"/>
      </w:pPr>
    </w:p>
    <w:p w14:paraId="3FA8DCE1" w14:textId="77777777" w:rsidR="00826123" w:rsidRDefault="00413807">
      <w:pPr>
        <w:pStyle w:val="normal0"/>
      </w:pPr>
      <w:r>
        <w:t>(länk till kvinnlig forskning)</w:t>
      </w:r>
    </w:p>
    <w:p w14:paraId="4C2E7FAD" w14:textId="77777777" w:rsidR="00826123" w:rsidRDefault="00826123">
      <w:pPr>
        <w:pStyle w:val="normal0"/>
      </w:pPr>
    </w:p>
    <w:p w14:paraId="2EE4E4D1" w14:textId="77777777" w:rsidR="00826123" w:rsidRDefault="00413807">
      <w:pPr>
        <w:pStyle w:val="normal0"/>
        <w:rPr>
          <w:b/>
        </w:rPr>
      </w:pPr>
      <w:r>
        <w:rPr>
          <w:b/>
          <w:color w:val="0000FF"/>
        </w:rPr>
        <w:t>3. Scroll down: “USP:ar”</w:t>
      </w:r>
      <w:r>
        <w:t xml:space="preserve"> </w:t>
      </w:r>
      <w:r>
        <w:rPr>
          <w:b/>
        </w:rPr>
        <w:t>(3 st rutor som förklarar huvudegenskaperna)</w:t>
      </w:r>
    </w:p>
    <w:p w14:paraId="1E2AFF05" w14:textId="77777777" w:rsidR="00826123" w:rsidRDefault="00413807">
      <w:pPr>
        <w:pStyle w:val="normal0"/>
        <w:rPr>
          <w:b/>
        </w:rPr>
      </w:pPr>
      <w:r>
        <w:rPr>
          <w:b/>
        </w:rPr>
        <w:t>Aktivgel</w:t>
      </w:r>
    </w:p>
    <w:p w14:paraId="7286152A" w14:textId="77777777" w:rsidR="00826123" w:rsidRDefault="00413807">
      <w:pPr>
        <w:pStyle w:val="normal0"/>
      </w:pPr>
      <w:r>
        <w:t>VagiVital är en vattenbaserad kristallklar aktivgel mot underlivsbesvär som torrhet, klåda, och sveda. Hur? Genom en smart applikator som ger rätt dos direkt och är enkel att rengöra i endast hett vatten eftersom den är helt fri från fetter – allt för att förenkla!</w:t>
      </w:r>
    </w:p>
    <w:p w14:paraId="1CE6EEDC" w14:textId="77777777" w:rsidR="00826123" w:rsidRDefault="00826123">
      <w:pPr>
        <w:pStyle w:val="normal0"/>
      </w:pPr>
    </w:p>
    <w:p w14:paraId="62663879" w14:textId="77777777" w:rsidR="00826123" w:rsidRDefault="00413807">
      <w:pPr>
        <w:pStyle w:val="normal0"/>
        <w:rPr>
          <w:b/>
        </w:rPr>
      </w:pPr>
      <w:r>
        <w:rPr>
          <w:b/>
        </w:rPr>
        <w:t>Hormonfri</w:t>
      </w:r>
    </w:p>
    <w:p w14:paraId="06916FE6" w14:textId="77777777" w:rsidR="00826123" w:rsidRDefault="00413807">
      <w:pPr>
        <w:pStyle w:val="normal0"/>
      </w:pPr>
      <w:r>
        <w:t>Glöm hormonerna! VagiVital har den kortaste innehållsförteckningen på marknaden och är helt hormonfri, men ger samma goda effekt som hormonpreparat.</w:t>
      </w:r>
    </w:p>
    <w:p w14:paraId="147E7A49" w14:textId="77777777" w:rsidR="00826123" w:rsidRDefault="00826123">
      <w:pPr>
        <w:pStyle w:val="normal0"/>
      </w:pPr>
    </w:p>
    <w:p w14:paraId="5326110B" w14:textId="77777777" w:rsidR="00826123" w:rsidRDefault="00413807">
      <w:pPr>
        <w:pStyle w:val="normal0"/>
        <w:rPr>
          <w:b/>
        </w:rPr>
      </w:pPr>
      <w:r>
        <w:rPr>
          <w:b/>
        </w:rPr>
        <w:t>CE-märkning</w:t>
      </w:r>
    </w:p>
    <w:p w14:paraId="7668BA9E" w14:textId="77777777" w:rsidR="00826123" w:rsidRDefault="00413807">
      <w:pPr>
        <w:pStyle w:val="normal0"/>
      </w:pPr>
      <w:r>
        <w:t>VagiVital är CE-märkt som en medicinteknisk produkt. Det betyder att VagiVital uppfyller grundläggande krav på säkerhet, effekt, funktion och miljö enligt EU:s lagstiftning. Tryggt och säkert!</w:t>
      </w:r>
    </w:p>
    <w:p w14:paraId="2ACC479F" w14:textId="77777777" w:rsidR="00826123" w:rsidRDefault="00826123">
      <w:pPr>
        <w:pStyle w:val="normal0"/>
        <w:rPr>
          <w:rFonts w:ascii="Helvetica Neue" w:eastAsia="Helvetica Neue" w:hAnsi="Helvetica Neue" w:cs="Helvetica Neue"/>
          <w:color w:val="7E4E77"/>
          <w:sz w:val="24"/>
          <w:szCs w:val="24"/>
          <w:shd w:val="clear" w:color="auto" w:fill="E5D8DD"/>
        </w:rPr>
      </w:pPr>
    </w:p>
    <w:p w14:paraId="79E45AED" w14:textId="77777777" w:rsidR="00826123" w:rsidRDefault="00413807">
      <w:pPr>
        <w:pStyle w:val="normal0"/>
        <w:rPr>
          <w:b/>
        </w:rPr>
      </w:pPr>
      <w:r>
        <w:rPr>
          <w:b/>
          <w:color w:val="0000FF"/>
        </w:rPr>
        <w:t xml:space="preserve">4. Scroll down: “Aino-filmen” </w:t>
      </w:r>
      <w:r>
        <w:rPr>
          <w:b/>
        </w:rPr>
        <w:t>(fördjupning av problem/lösning från trygg auktoritet)</w:t>
      </w:r>
    </w:p>
    <w:p w14:paraId="488130D4" w14:textId="77777777" w:rsidR="00826123" w:rsidRDefault="00826123">
      <w:pPr>
        <w:pStyle w:val="normal0"/>
        <w:rPr>
          <w:b/>
        </w:rPr>
      </w:pPr>
    </w:p>
    <w:p w14:paraId="1F3B233D" w14:textId="77777777" w:rsidR="00826123" w:rsidRDefault="00413807">
      <w:pPr>
        <w:pStyle w:val="normal0"/>
        <w:rPr>
          <w:b/>
        </w:rPr>
      </w:pPr>
      <w:r>
        <w:rPr>
          <w:b/>
        </w:rPr>
        <w:lastRenderedPageBreak/>
        <w:t xml:space="preserve">Doktorn svarar: </w:t>
      </w:r>
    </w:p>
    <w:p w14:paraId="3AC3960E" w14:textId="77777777" w:rsidR="00826123" w:rsidRDefault="00826123">
      <w:pPr>
        <w:pStyle w:val="normal0"/>
      </w:pPr>
    </w:p>
    <w:p w14:paraId="7C606814" w14:textId="77777777" w:rsidR="00826123" w:rsidRDefault="00413807">
      <w:pPr>
        <w:pStyle w:val="normal0"/>
        <w:rPr>
          <w:color w:val="00FF00"/>
        </w:rPr>
      </w:pPr>
      <w:r>
        <w:rPr>
          <w:color w:val="00FF00"/>
        </w:rPr>
        <w:t>[Play-knapp över videon]</w:t>
      </w:r>
    </w:p>
    <w:p w14:paraId="1985D508" w14:textId="77777777" w:rsidR="00826123" w:rsidRDefault="00826123">
      <w:pPr>
        <w:pStyle w:val="normal0"/>
        <w:rPr>
          <w:b/>
        </w:rPr>
      </w:pPr>
    </w:p>
    <w:p w14:paraId="3E4A60DC" w14:textId="77777777" w:rsidR="00826123" w:rsidRDefault="00413807">
      <w:pPr>
        <w:pStyle w:val="normal0"/>
        <w:rPr>
          <w:b/>
        </w:rPr>
      </w:pPr>
      <w:r>
        <w:rPr>
          <w:b/>
          <w:color w:val="0000FF"/>
        </w:rPr>
        <w:t>5. Scroll down: “Testimonials”</w:t>
      </w:r>
      <w:r>
        <w:rPr>
          <w:b/>
        </w:rPr>
        <w:t xml:space="preserve"> (döp om rubrik och släck ner tills vidare)</w:t>
      </w:r>
    </w:p>
    <w:p w14:paraId="4672A04D" w14:textId="77777777" w:rsidR="00826123" w:rsidRDefault="00413807">
      <w:pPr>
        <w:pStyle w:val="normal0"/>
        <w:rPr>
          <w:b/>
          <w:color w:val="FF0000"/>
        </w:rPr>
      </w:pPr>
      <w:r>
        <w:rPr>
          <w:b/>
        </w:rPr>
        <w:t>Rubrik: “Kundrekommendationer”</w:t>
      </w:r>
    </w:p>
    <w:p w14:paraId="367C95A5" w14:textId="77777777" w:rsidR="00826123" w:rsidRDefault="00826123">
      <w:pPr>
        <w:pStyle w:val="normal0"/>
      </w:pPr>
    </w:p>
    <w:p w14:paraId="6485B574" w14:textId="77777777" w:rsidR="00826123" w:rsidRDefault="00413807">
      <w:pPr>
        <w:pStyle w:val="normal0"/>
        <w:rPr>
          <w:b/>
          <w:color w:val="0000FF"/>
        </w:rPr>
      </w:pPr>
      <w:r>
        <w:rPr>
          <w:b/>
          <w:color w:val="0000FF"/>
        </w:rPr>
        <w:t xml:space="preserve">6. Scroll down: “Press” </w:t>
      </w:r>
      <w:r>
        <w:rPr>
          <w:b/>
        </w:rPr>
        <w:t xml:space="preserve"> (Bekräftelser från omvärlden)</w:t>
      </w:r>
    </w:p>
    <w:p w14:paraId="788F0D29" w14:textId="77777777" w:rsidR="00826123" w:rsidRDefault="00826123">
      <w:pPr>
        <w:pStyle w:val="normal0"/>
        <w:rPr>
          <w:color w:val="FF0000"/>
        </w:rPr>
      </w:pPr>
    </w:p>
    <w:p w14:paraId="22F8DEEC" w14:textId="77777777" w:rsidR="00826123" w:rsidRDefault="00413807">
      <w:pPr>
        <w:pStyle w:val="normal0"/>
      </w:pPr>
      <w:r>
        <w:t>(länka till artiklar)</w:t>
      </w:r>
    </w:p>
    <w:p w14:paraId="408CD57B" w14:textId="77777777" w:rsidR="00826123" w:rsidRDefault="00826123">
      <w:pPr>
        <w:pStyle w:val="normal0"/>
        <w:rPr>
          <w:color w:val="FF0000"/>
        </w:rPr>
      </w:pPr>
    </w:p>
    <w:p w14:paraId="75E6B00A" w14:textId="77777777" w:rsidR="00826123" w:rsidRDefault="00413807">
      <w:pPr>
        <w:pStyle w:val="normal0"/>
        <w:rPr>
          <w:b/>
          <w:color w:val="0000FF"/>
        </w:rPr>
      </w:pPr>
      <w:r>
        <w:rPr>
          <w:b/>
          <w:color w:val="0000FF"/>
        </w:rPr>
        <w:t>7. Scroll down: “Köp”</w:t>
      </w:r>
    </w:p>
    <w:p w14:paraId="2DFC601A" w14:textId="77777777" w:rsidR="00826123" w:rsidRDefault="00826123">
      <w:pPr>
        <w:pStyle w:val="normal0"/>
        <w:rPr>
          <w:b/>
        </w:rPr>
      </w:pPr>
    </w:p>
    <w:p w14:paraId="45FF91A6" w14:textId="77777777" w:rsidR="00826123" w:rsidRDefault="00413807">
      <w:pPr>
        <w:pStyle w:val="normal0"/>
      </w:pPr>
      <w:r>
        <w:t>(produktbild)</w:t>
      </w:r>
    </w:p>
    <w:p w14:paraId="78835CBA" w14:textId="77777777" w:rsidR="00826123" w:rsidRDefault="00826123">
      <w:pPr>
        <w:pStyle w:val="normal0"/>
      </w:pPr>
    </w:p>
    <w:p w14:paraId="62893A16" w14:textId="77777777" w:rsidR="00826123" w:rsidRDefault="00413807">
      <w:pPr>
        <w:pStyle w:val="normal0"/>
        <w:numPr>
          <w:ilvl w:val="0"/>
          <w:numId w:val="3"/>
        </w:numPr>
        <w:contextualSpacing/>
      </w:pPr>
      <w:r>
        <w:t>Tub med gel, 36 ml (ger ca 30 doser)</w:t>
      </w:r>
    </w:p>
    <w:p w14:paraId="45865B33" w14:textId="77777777" w:rsidR="00826123" w:rsidRDefault="00413807">
      <w:pPr>
        <w:pStyle w:val="normal0"/>
        <w:numPr>
          <w:ilvl w:val="0"/>
          <w:numId w:val="3"/>
        </w:numPr>
        <w:contextualSpacing/>
      </w:pPr>
      <w:r>
        <w:t>Applikator medföljer</w:t>
      </w:r>
    </w:p>
    <w:p w14:paraId="4E657B02" w14:textId="77777777" w:rsidR="00826123" w:rsidRDefault="00826123">
      <w:pPr>
        <w:pStyle w:val="normal0"/>
      </w:pPr>
    </w:p>
    <w:p w14:paraId="262CE082" w14:textId="77777777" w:rsidR="00826123" w:rsidRDefault="00413807">
      <w:pPr>
        <w:pStyle w:val="normal0"/>
      </w:pPr>
      <w:r>
        <w:t>250 kr</w:t>
      </w:r>
    </w:p>
    <w:p w14:paraId="22AD9A78" w14:textId="77777777" w:rsidR="00826123" w:rsidRDefault="00826123">
      <w:pPr>
        <w:pStyle w:val="normal0"/>
      </w:pPr>
    </w:p>
    <w:p w14:paraId="790BACC1" w14:textId="77777777" w:rsidR="00826123" w:rsidRDefault="00413807">
      <w:pPr>
        <w:pStyle w:val="normal0"/>
        <w:rPr>
          <w:color w:val="00FF00"/>
        </w:rPr>
      </w:pPr>
      <w:r>
        <w:rPr>
          <w:color w:val="00FF00"/>
        </w:rPr>
        <w:t xml:space="preserve">Förbeställ nu </w:t>
      </w:r>
      <w:r>
        <w:rPr>
          <w:color w:val="00FF00"/>
        </w:rPr>
        <w:tab/>
        <w:t>Läs mer</w:t>
      </w:r>
    </w:p>
    <w:p w14:paraId="4FEF6D09" w14:textId="77777777" w:rsidR="00826123" w:rsidRDefault="00826123">
      <w:pPr>
        <w:pStyle w:val="normal0"/>
        <w:rPr>
          <w:b/>
        </w:rPr>
      </w:pPr>
    </w:p>
    <w:p w14:paraId="2F36D51A" w14:textId="77777777" w:rsidR="00826123" w:rsidRDefault="00826123">
      <w:pPr>
        <w:pStyle w:val="normal0"/>
        <w:rPr>
          <w:b/>
        </w:rPr>
      </w:pPr>
    </w:p>
    <w:p w14:paraId="659A1053" w14:textId="77777777" w:rsidR="00826123" w:rsidRDefault="00413807">
      <w:pPr>
        <w:pStyle w:val="normal0"/>
        <w:rPr>
          <w:b/>
          <w:color w:val="0000FF"/>
        </w:rPr>
      </w:pPr>
      <w:r>
        <w:rPr>
          <w:b/>
          <w:color w:val="0000FF"/>
        </w:rPr>
        <w:t>8. Scroll down: “Sign-up”</w:t>
      </w:r>
    </w:p>
    <w:p w14:paraId="62711DBC" w14:textId="77777777" w:rsidR="00826123" w:rsidRDefault="00826123">
      <w:pPr>
        <w:pStyle w:val="normal0"/>
      </w:pPr>
    </w:p>
    <w:p w14:paraId="288EB07B" w14:textId="77777777" w:rsidR="00826123" w:rsidRDefault="00413807">
      <w:pPr>
        <w:pStyle w:val="normal0"/>
      </w:pPr>
      <w:r>
        <w:t>Vill du veta när VagiVital finns att köpa och få nyheter om forskning och produkter? Fyll i din epostadress!</w:t>
      </w:r>
    </w:p>
    <w:p w14:paraId="051529D7" w14:textId="77777777" w:rsidR="00826123" w:rsidRDefault="00826123">
      <w:pPr>
        <w:pStyle w:val="normal0"/>
      </w:pPr>
    </w:p>
    <w:p w14:paraId="17F2D7B4" w14:textId="77777777" w:rsidR="00826123" w:rsidRDefault="00413807">
      <w:pPr>
        <w:pStyle w:val="normal0"/>
      </w:pPr>
      <w:r>
        <w:t xml:space="preserve">(PS. Du kan såklart alltid avregistrera dig!) </w:t>
      </w:r>
    </w:p>
    <w:p w14:paraId="5A49C983" w14:textId="77777777" w:rsidR="00826123" w:rsidRDefault="00826123">
      <w:pPr>
        <w:pStyle w:val="normal0"/>
      </w:pPr>
    </w:p>
    <w:p w14:paraId="5BC49E79" w14:textId="77777777" w:rsidR="00826123" w:rsidRDefault="00413807">
      <w:pPr>
        <w:pStyle w:val="normal0"/>
        <w:rPr>
          <w:color w:val="00FF00"/>
        </w:rPr>
      </w:pPr>
      <w:r>
        <w:rPr>
          <w:color w:val="00FF00"/>
        </w:rPr>
        <w:t>Din epostadress!</w:t>
      </w:r>
    </w:p>
    <w:p w14:paraId="210079C6" w14:textId="77777777" w:rsidR="00826123" w:rsidRDefault="00826123">
      <w:pPr>
        <w:pStyle w:val="normal0"/>
      </w:pPr>
    </w:p>
    <w:p w14:paraId="2A4C7766" w14:textId="77777777" w:rsidR="00826123" w:rsidRDefault="00413807">
      <w:pPr>
        <w:pStyle w:val="normal0"/>
        <w:rPr>
          <w:color w:val="0000FF"/>
        </w:rPr>
      </w:pPr>
      <w:r>
        <w:rPr>
          <w:color w:val="0000FF"/>
        </w:rPr>
        <w:t>(Även pop-up när man går in på sajten med</w:t>
      </w:r>
      <w:r>
        <w:rPr>
          <w:b/>
          <w:color w:val="0000FF"/>
        </w:rPr>
        <w:t xml:space="preserve"> </w:t>
      </w:r>
      <w:r>
        <w:rPr>
          <w:color w:val="0000FF"/>
        </w:rPr>
        <w:t>“sign-up”)</w:t>
      </w:r>
    </w:p>
    <w:p w14:paraId="528D4F0F" w14:textId="77777777" w:rsidR="00826123" w:rsidRDefault="00826123">
      <w:pPr>
        <w:pStyle w:val="normal0"/>
      </w:pPr>
    </w:p>
    <w:p w14:paraId="121EC579" w14:textId="77777777" w:rsidR="00826123" w:rsidRDefault="00413807">
      <w:pPr>
        <w:pStyle w:val="normal0"/>
        <w:rPr>
          <w:b/>
          <w:color w:val="FF9900"/>
          <w:u w:val="single"/>
        </w:rPr>
      </w:pPr>
      <w:r>
        <w:rPr>
          <w:b/>
          <w:color w:val="FF9900"/>
          <w:u w:val="single"/>
        </w:rPr>
        <w:t>Menyraden som ligger överst på sidan</w:t>
      </w:r>
    </w:p>
    <w:p w14:paraId="418A7053" w14:textId="77777777" w:rsidR="00826123" w:rsidRDefault="00826123">
      <w:pPr>
        <w:pStyle w:val="normal0"/>
      </w:pPr>
    </w:p>
    <w:p w14:paraId="7703F0EC" w14:textId="77777777" w:rsidR="00826123" w:rsidRDefault="00413807">
      <w:pPr>
        <w:pStyle w:val="normal0"/>
      </w:pPr>
      <w:r>
        <w:rPr>
          <w:b/>
          <w:color w:val="FF9900"/>
        </w:rPr>
        <w:t xml:space="preserve">1. Meny: </w:t>
      </w:r>
      <w:r>
        <w:rPr>
          <w:b/>
        </w:rPr>
        <w:t>Shop</w:t>
      </w:r>
    </w:p>
    <w:p w14:paraId="6D3E8697" w14:textId="77777777" w:rsidR="00826123" w:rsidRDefault="00826123">
      <w:pPr>
        <w:pStyle w:val="normal0"/>
      </w:pPr>
    </w:p>
    <w:p w14:paraId="12BE4E9C" w14:textId="77777777" w:rsidR="00826123" w:rsidRDefault="00413807">
      <w:pPr>
        <w:pStyle w:val="normal0"/>
      </w:pPr>
      <w:r>
        <w:t>(produktbild)</w:t>
      </w:r>
    </w:p>
    <w:p w14:paraId="29DA84F9" w14:textId="77777777" w:rsidR="00826123" w:rsidRDefault="00826123">
      <w:pPr>
        <w:pStyle w:val="normal0"/>
      </w:pPr>
    </w:p>
    <w:p w14:paraId="3F2C172E" w14:textId="77777777" w:rsidR="00826123" w:rsidRDefault="00413807">
      <w:pPr>
        <w:pStyle w:val="normal0"/>
        <w:numPr>
          <w:ilvl w:val="0"/>
          <w:numId w:val="3"/>
        </w:numPr>
        <w:contextualSpacing/>
      </w:pPr>
      <w:r>
        <w:t>Tub med hormonfri gel, 36 ml (ger ca 30 doser)</w:t>
      </w:r>
    </w:p>
    <w:p w14:paraId="19820792" w14:textId="77777777" w:rsidR="00826123" w:rsidRDefault="00413807">
      <w:pPr>
        <w:pStyle w:val="normal0"/>
        <w:numPr>
          <w:ilvl w:val="0"/>
          <w:numId w:val="3"/>
        </w:numPr>
        <w:contextualSpacing/>
      </w:pPr>
      <w:r>
        <w:t xml:space="preserve">Hormonfri aktivgel som återfuktar torra slemhinnor </w:t>
      </w:r>
    </w:p>
    <w:p w14:paraId="2C6926EF" w14:textId="77777777" w:rsidR="00826123" w:rsidRDefault="00413807">
      <w:pPr>
        <w:pStyle w:val="normal0"/>
        <w:numPr>
          <w:ilvl w:val="0"/>
          <w:numId w:val="3"/>
        </w:numPr>
        <w:contextualSpacing/>
      </w:pPr>
      <w:r>
        <w:t>Motverkar klåda och sveda</w:t>
      </w:r>
    </w:p>
    <w:p w14:paraId="59076FD2" w14:textId="77777777" w:rsidR="00826123" w:rsidRDefault="00413807">
      <w:pPr>
        <w:pStyle w:val="normal0"/>
        <w:numPr>
          <w:ilvl w:val="0"/>
          <w:numId w:val="3"/>
        </w:numPr>
        <w:contextualSpacing/>
      </w:pPr>
      <w:r>
        <w:t>Lindrar obehag och smärta vid samlag och urinering</w:t>
      </w:r>
    </w:p>
    <w:p w14:paraId="0D59B2B2" w14:textId="77777777" w:rsidR="00826123" w:rsidRDefault="00413807">
      <w:pPr>
        <w:pStyle w:val="normal0"/>
        <w:numPr>
          <w:ilvl w:val="0"/>
          <w:numId w:val="3"/>
        </w:numPr>
        <w:contextualSpacing/>
      </w:pPr>
      <w:r>
        <w:t>Applikator medföljer</w:t>
      </w:r>
    </w:p>
    <w:p w14:paraId="4528FD41" w14:textId="77777777" w:rsidR="00826123" w:rsidRDefault="00826123">
      <w:pPr>
        <w:pStyle w:val="normal0"/>
      </w:pPr>
    </w:p>
    <w:p w14:paraId="50886EFE" w14:textId="77777777" w:rsidR="00826123" w:rsidRDefault="00413807">
      <w:pPr>
        <w:pStyle w:val="normal0"/>
      </w:pPr>
      <w:r>
        <w:t>250 kr</w:t>
      </w:r>
    </w:p>
    <w:p w14:paraId="1D16F1F3" w14:textId="77777777" w:rsidR="00826123" w:rsidRDefault="00826123">
      <w:pPr>
        <w:pStyle w:val="normal0"/>
      </w:pPr>
    </w:p>
    <w:p w14:paraId="144CAB6E" w14:textId="77777777" w:rsidR="00826123" w:rsidRDefault="00413807">
      <w:pPr>
        <w:pStyle w:val="normal0"/>
        <w:rPr>
          <w:color w:val="00FF00"/>
        </w:rPr>
      </w:pPr>
      <w:r>
        <w:rPr>
          <w:color w:val="00FF00"/>
        </w:rPr>
        <w:lastRenderedPageBreak/>
        <w:t>Lägg i varukorgen</w:t>
      </w:r>
    </w:p>
    <w:p w14:paraId="5C595E9F" w14:textId="77777777" w:rsidR="00826123" w:rsidRDefault="00826123">
      <w:pPr>
        <w:pStyle w:val="normal0"/>
      </w:pPr>
    </w:p>
    <w:p w14:paraId="6B8FD46C" w14:textId="77777777" w:rsidR="00826123" w:rsidRDefault="00413807">
      <w:pPr>
        <w:pStyle w:val="normal0"/>
        <w:rPr>
          <w:b/>
          <w:color w:val="FF9900"/>
          <w:u w:val="single"/>
        </w:rPr>
      </w:pPr>
      <w:r>
        <w:rPr>
          <w:color w:val="00FF00"/>
        </w:rPr>
        <w:t>Beskrivning</w:t>
      </w:r>
      <w:r>
        <w:rPr>
          <w:color w:val="FF9900"/>
        </w:rPr>
        <w:t xml:space="preserve"> (1.1)</w:t>
      </w:r>
      <w:r>
        <w:tab/>
      </w:r>
      <w:r>
        <w:tab/>
      </w:r>
      <w:r>
        <w:rPr>
          <w:color w:val="00FF00"/>
        </w:rPr>
        <w:t xml:space="preserve">Användning </w:t>
      </w:r>
      <w:r>
        <w:rPr>
          <w:color w:val="FF9900"/>
        </w:rPr>
        <w:t>(1.2)</w:t>
      </w:r>
      <w:r>
        <w:tab/>
      </w:r>
      <w:r>
        <w:tab/>
      </w:r>
      <w:r>
        <w:rPr>
          <w:color w:val="00FF00"/>
        </w:rPr>
        <w:t>Innehåll</w:t>
      </w:r>
      <w:r>
        <w:t xml:space="preserve"> </w:t>
      </w:r>
      <w:r>
        <w:rPr>
          <w:color w:val="FF9900"/>
        </w:rPr>
        <w:t>(1.3)</w:t>
      </w:r>
    </w:p>
    <w:p w14:paraId="07D52B33" w14:textId="77777777" w:rsidR="00826123" w:rsidRDefault="00826123">
      <w:pPr>
        <w:pStyle w:val="normal0"/>
        <w:rPr>
          <w:b/>
          <w:color w:val="0000FF"/>
          <w:u w:val="single"/>
        </w:rPr>
      </w:pPr>
    </w:p>
    <w:p w14:paraId="17E6EFAA" w14:textId="77777777" w:rsidR="00826123" w:rsidRDefault="00413807">
      <w:pPr>
        <w:pStyle w:val="normal0"/>
        <w:rPr>
          <w:color w:val="FF9900"/>
        </w:rPr>
      </w:pPr>
      <w:r>
        <w:rPr>
          <w:b/>
          <w:color w:val="FF9900"/>
        </w:rPr>
        <w:t xml:space="preserve">1.1 </w:t>
      </w:r>
      <w:r>
        <w:rPr>
          <w:b/>
        </w:rPr>
        <w:t>Beskrivning</w:t>
      </w:r>
      <w:r>
        <w:rPr>
          <w:color w:val="FF9900"/>
        </w:rPr>
        <w:tab/>
      </w:r>
    </w:p>
    <w:p w14:paraId="1184FFB6" w14:textId="77777777" w:rsidR="00826123" w:rsidRDefault="00413807">
      <w:pPr>
        <w:pStyle w:val="normal0"/>
      </w:pPr>
      <w:r>
        <w:t>VagiVital är en helt hormonfri aktivgel som lindrar och botar symtom för vaginal atrofi såsom torrhet, irritation eller klåda i underlivet, obehag vid samlag, eller smärta vid urinering.</w:t>
      </w:r>
    </w:p>
    <w:p w14:paraId="3652B060" w14:textId="77777777" w:rsidR="00826123" w:rsidRDefault="00826123">
      <w:pPr>
        <w:pStyle w:val="normal0"/>
      </w:pPr>
    </w:p>
    <w:p w14:paraId="1D4522C0" w14:textId="77777777" w:rsidR="00826123" w:rsidRDefault="00413807">
      <w:pPr>
        <w:pStyle w:val="normal0"/>
      </w:pPr>
      <w:r>
        <w:t xml:space="preserve">Den kristallklara gelen avger vatten till slemhinnan över tid, återställer pH och stimulerar tillväxten av celler i slemhinnans ytskikt. Och dessa goda resultat kan vi bland annat tacka gelens fysikaliska egenskaper för, då bland </w:t>
      </w:r>
      <w:commentRangeStart w:id="0"/>
      <w:r>
        <w:t>annat</w:t>
      </w:r>
      <w:commentRangeEnd w:id="0"/>
      <w:r>
        <w:rPr>
          <w:rStyle w:val="CommentReference"/>
        </w:rPr>
        <w:commentReference w:id="0"/>
      </w:r>
      <w:r>
        <w:t xml:space="preserve"> rätt konsistens är avgörande för bra effekt.</w:t>
      </w:r>
    </w:p>
    <w:p w14:paraId="0052EB5B" w14:textId="77777777" w:rsidR="00826123" w:rsidRDefault="00826123">
      <w:pPr>
        <w:pStyle w:val="normal0"/>
      </w:pPr>
    </w:p>
    <w:p w14:paraId="081BC01A" w14:textId="77777777" w:rsidR="00826123" w:rsidRDefault="00413807">
      <w:pPr>
        <w:pStyle w:val="normal0"/>
        <w:rPr>
          <w:color w:val="FF0000"/>
        </w:rPr>
      </w:pPr>
      <w:r>
        <w:t>Resultaten är kliniskt bevisade och har dokumenterats i en multicenterstudie som genomfördes tillsammans med kvinnliga forskare (docenter och professorer inom området gynekologi) från Karolinska Universitetssjukhuset, Akademiska sjukhuset i Uppsala samt Norrlands Universitetssjukhus.</w:t>
      </w:r>
    </w:p>
    <w:p w14:paraId="2BA56836" w14:textId="77777777" w:rsidR="00826123" w:rsidRDefault="00826123">
      <w:pPr>
        <w:pStyle w:val="normal0"/>
      </w:pPr>
    </w:p>
    <w:p w14:paraId="039B9B68" w14:textId="77777777" w:rsidR="00826123" w:rsidRDefault="00413807">
      <w:pPr>
        <w:pStyle w:val="normal0"/>
        <w:rPr>
          <w:b/>
        </w:rPr>
      </w:pPr>
      <w:r>
        <w:rPr>
          <w:b/>
          <w:color w:val="FF9900"/>
        </w:rPr>
        <w:t xml:space="preserve">1.2 </w:t>
      </w:r>
      <w:r>
        <w:rPr>
          <w:b/>
        </w:rPr>
        <w:t>Användning</w:t>
      </w:r>
    </w:p>
    <w:p w14:paraId="03A58711" w14:textId="77777777" w:rsidR="00826123" w:rsidRDefault="00413807">
      <w:pPr>
        <w:pStyle w:val="normal0"/>
      </w:pPr>
      <w:r>
        <w:t>En (1) ml dos av VagiVital ska appliceras dagligen under 30 dagar, därefter vid behov.</w:t>
      </w:r>
    </w:p>
    <w:p w14:paraId="003B3B55" w14:textId="77777777" w:rsidR="00826123" w:rsidRDefault="00826123">
      <w:pPr>
        <w:pStyle w:val="normal0"/>
      </w:pPr>
    </w:p>
    <w:p w14:paraId="7B5FE4C9" w14:textId="77777777" w:rsidR="00826123" w:rsidRDefault="00413807">
      <w:pPr>
        <w:pStyle w:val="normal0"/>
        <w:numPr>
          <w:ilvl w:val="0"/>
          <w:numId w:val="1"/>
        </w:numPr>
        <w:contextualSpacing/>
      </w:pPr>
      <w:r>
        <w:t>Tvätta händerna med tvål och vatten.</w:t>
      </w:r>
    </w:p>
    <w:p w14:paraId="28D8DE5C" w14:textId="77777777" w:rsidR="00826123" w:rsidRDefault="00413807">
      <w:pPr>
        <w:pStyle w:val="normal0"/>
        <w:numPr>
          <w:ilvl w:val="0"/>
          <w:numId w:val="1"/>
        </w:numPr>
        <w:contextualSpacing/>
      </w:pPr>
      <w:r>
        <w:t>Öppna tuben.</w:t>
      </w:r>
    </w:p>
    <w:p w14:paraId="22D725E6" w14:textId="77777777" w:rsidR="00826123" w:rsidRDefault="00413807">
      <w:pPr>
        <w:pStyle w:val="normal0"/>
        <w:numPr>
          <w:ilvl w:val="0"/>
          <w:numId w:val="1"/>
        </w:numPr>
        <w:contextualSpacing/>
      </w:pPr>
      <w:r>
        <w:t>Tryck/skruva fast den medföljande vaginalapplikatorn på tuben tills den fastnar och når botten.</w:t>
      </w:r>
    </w:p>
    <w:p w14:paraId="32D59E0E" w14:textId="77777777" w:rsidR="00826123" w:rsidRDefault="00413807">
      <w:pPr>
        <w:pStyle w:val="normal0"/>
        <w:numPr>
          <w:ilvl w:val="0"/>
          <w:numId w:val="1"/>
        </w:numPr>
        <w:contextualSpacing/>
      </w:pPr>
      <w:r>
        <w:t>Tryck på tuben tills applikatorn fylls helt av gel (1 ml). Håll kvar ett lätt tryck på tuben med tummen för att inte applikatorkolven ska gå tillbaka.</w:t>
      </w:r>
    </w:p>
    <w:p w14:paraId="481D4D16" w14:textId="77777777" w:rsidR="00826123" w:rsidRDefault="00413807">
      <w:pPr>
        <w:pStyle w:val="normal0"/>
        <w:numPr>
          <w:ilvl w:val="0"/>
          <w:numId w:val="1"/>
        </w:numPr>
        <w:contextualSpacing/>
      </w:pPr>
      <w:r>
        <w:t>Ta bort applikatorn från tuben och sätt tillbaka locket.</w:t>
      </w:r>
    </w:p>
    <w:p w14:paraId="27232234" w14:textId="77777777" w:rsidR="00826123" w:rsidRDefault="00413807">
      <w:pPr>
        <w:pStyle w:val="normal0"/>
        <w:numPr>
          <w:ilvl w:val="0"/>
          <w:numId w:val="1"/>
        </w:numPr>
        <w:contextualSpacing/>
      </w:pPr>
      <w:r>
        <w:t>Fukta applikatorns utsida med rent vatten för enklare införande. För in applikatormynningen i slidan (4–5 cm) och tryck långsamt in kolven tills den når botten och sin ursprungliga position. Ta ut applikatorn.</w:t>
      </w:r>
    </w:p>
    <w:p w14:paraId="09E3FD3C" w14:textId="77777777" w:rsidR="00826123" w:rsidRDefault="00413807">
      <w:pPr>
        <w:pStyle w:val="normal0"/>
        <w:numPr>
          <w:ilvl w:val="0"/>
          <w:numId w:val="1"/>
        </w:numPr>
        <w:contextualSpacing/>
      </w:pPr>
      <w:r>
        <w:t>Tvätta händerna igen och rengör din applikator direkt. Dra ut kolven från applikatorn och tvätta båda delarna separat. Använd hett vatten tills all gel försvunnit. Låt delarna torka helt innan du sätter ihop applikatorn igen.</w:t>
      </w:r>
    </w:p>
    <w:p w14:paraId="0A76A032" w14:textId="77777777" w:rsidR="00826123" w:rsidRDefault="00826123">
      <w:pPr>
        <w:pStyle w:val="normal0"/>
      </w:pPr>
    </w:p>
    <w:p w14:paraId="03EC56E4" w14:textId="77777777" w:rsidR="00826123" w:rsidRDefault="00413807">
      <w:pPr>
        <w:pStyle w:val="normal0"/>
        <w:rPr>
          <w:b/>
        </w:rPr>
      </w:pPr>
      <w:r>
        <w:rPr>
          <w:b/>
          <w:color w:val="FF9900"/>
        </w:rPr>
        <w:t>1.3</w:t>
      </w:r>
      <w:r>
        <w:rPr>
          <w:b/>
        </w:rPr>
        <w:t xml:space="preserve"> Innehåll</w:t>
      </w:r>
    </w:p>
    <w:p w14:paraId="1CCE0933" w14:textId="77777777" w:rsidR="00826123" w:rsidRDefault="00413807">
      <w:pPr>
        <w:pStyle w:val="normal0"/>
      </w:pPr>
      <w:r>
        <w:t>Vatten, hypromellos, bensoesyra, mjölksyra och natriumhydroxid.</w:t>
      </w:r>
    </w:p>
    <w:p w14:paraId="2743AEFD" w14:textId="77777777" w:rsidR="00826123" w:rsidRDefault="00413807">
      <w:pPr>
        <w:pStyle w:val="normal0"/>
      </w:pPr>
      <w:r>
        <w:t>pH 3,8. Gelen är fri från hormoner.</w:t>
      </w:r>
    </w:p>
    <w:p w14:paraId="6A9CE1FF" w14:textId="77777777" w:rsidR="00826123" w:rsidRDefault="00826123">
      <w:pPr>
        <w:pStyle w:val="normal0"/>
        <w:rPr>
          <w:color w:val="FF9900"/>
        </w:rPr>
      </w:pPr>
    </w:p>
    <w:p w14:paraId="1F96D56C" w14:textId="77777777" w:rsidR="00826123" w:rsidRDefault="00413807">
      <w:pPr>
        <w:pStyle w:val="normal0"/>
      </w:pPr>
      <w:r>
        <w:rPr>
          <w:b/>
          <w:color w:val="FF9900"/>
        </w:rPr>
        <w:t xml:space="preserve">2. Meny: </w:t>
      </w:r>
      <w:r>
        <w:rPr>
          <w:b/>
        </w:rPr>
        <w:t>Om VagiVital</w:t>
      </w:r>
      <w:r>
        <w:t xml:space="preserve"> (produktinformation – lite mer info än introt i scroll-down)</w:t>
      </w:r>
    </w:p>
    <w:p w14:paraId="78864548" w14:textId="77777777" w:rsidR="00826123" w:rsidRDefault="00413807">
      <w:pPr>
        <w:pStyle w:val="normal0"/>
        <w:rPr>
          <w:b/>
        </w:rPr>
      </w:pPr>
      <w:r>
        <w:rPr>
          <w:b/>
        </w:rPr>
        <w:t>Älska ditt underliv hela livet</w:t>
      </w:r>
    </w:p>
    <w:p w14:paraId="521CCC13" w14:textId="77777777" w:rsidR="00826123" w:rsidRDefault="00826123">
      <w:pPr>
        <w:pStyle w:val="normal0"/>
      </w:pPr>
    </w:p>
    <w:p w14:paraId="35CDC48D" w14:textId="77777777" w:rsidR="00826123" w:rsidRDefault="00413807">
      <w:pPr>
        <w:pStyle w:val="normal0"/>
      </w:pPr>
      <w:r>
        <w:t xml:space="preserve">Upp till 60% av alla kvinnor kommer att lida av symtom för vaginal atrofi någon gång under livet. Ofta i samband med klimakteriet. Du är alltså inte ensam! Men vad innebär atrofi egentligen? </w:t>
      </w:r>
    </w:p>
    <w:p w14:paraId="31FA3249" w14:textId="77777777" w:rsidR="00826123" w:rsidRDefault="00826123">
      <w:pPr>
        <w:pStyle w:val="normal0"/>
      </w:pPr>
    </w:p>
    <w:p w14:paraId="6667E4EC" w14:textId="77777777" w:rsidR="00826123" w:rsidRDefault="00413807">
      <w:pPr>
        <w:pStyle w:val="normal0"/>
      </w:pPr>
      <w:r>
        <w:t>Torra slemhinnor om man vill förenkla. Men om vi ska vara helt ärliga, så är besvären mer än bara sveda och klåda. Det innebär även problem i samlivet för vissa, och smärta vid urinering för en del. Besvären kan också dyka upp vid aktiviteter som cykling eller ridning.</w:t>
      </w:r>
    </w:p>
    <w:p w14:paraId="3AC619BC" w14:textId="77777777" w:rsidR="00826123" w:rsidRDefault="00826123">
      <w:pPr>
        <w:pStyle w:val="normal0"/>
      </w:pPr>
    </w:p>
    <w:p w14:paraId="5CD61FA1" w14:textId="77777777" w:rsidR="00826123" w:rsidRDefault="00413807">
      <w:pPr>
        <w:pStyle w:val="normal0"/>
      </w:pPr>
      <w:r>
        <w:t xml:space="preserve">Men alla dessa symtom kan botas </w:t>
      </w:r>
      <w:ins w:id="1" w:author="Erik Sundquist" w:date="2018-06-07T16:10:00Z">
        <w:r>
          <w:t xml:space="preserve">eller lindras </w:t>
        </w:r>
      </w:ins>
      <w:r>
        <w:t xml:space="preserve">med VagiVital. Den hormonfria aktivgelen framtagen av </w:t>
      </w:r>
      <w:ins w:id="2" w:author="Erik Sundquist" w:date="2018-06-07T16:11:00Z">
        <w:r>
          <w:t xml:space="preserve">svenska </w:t>
        </w:r>
      </w:ins>
      <w:r>
        <w:t>Peptonic Medical</w:t>
      </w:r>
      <w:ins w:id="3" w:author="Erik Sundquist" w:date="2018-06-07T16:11:00Z">
        <w:r>
          <w:t xml:space="preserve"> och dokumenterad</w:t>
        </w:r>
      </w:ins>
      <w:r>
        <w:t xml:space="preserve"> i samarbete med kvinnliga forskare, med bevisad effekt. För vi tror livet ska levas så bekymmerslöst det bara går, och det gäller inte minst för underlivet. </w:t>
      </w:r>
    </w:p>
    <w:p w14:paraId="1D8857A1" w14:textId="77777777" w:rsidR="00826123" w:rsidRDefault="00826123">
      <w:pPr>
        <w:pStyle w:val="normal0"/>
      </w:pPr>
    </w:p>
    <w:p w14:paraId="129683CC" w14:textId="77777777" w:rsidR="00826123" w:rsidRDefault="00413807">
      <w:pPr>
        <w:pStyle w:val="normal0"/>
      </w:pPr>
      <w:r>
        <w:t xml:space="preserve">En kur VagiVital pågår i 30 dagar, därefter vid behov, och vaginalgelen förs enkelt in i vaginan med hjälp av en smart applikator som doserar exakt och riktigt. Den kristallklara gelen är fräsch och utan fetter, därför är den enkel att rengöra med hett vatten. Visst låter det ganska enkelt ändå?   </w:t>
      </w:r>
    </w:p>
    <w:p w14:paraId="334AE773" w14:textId="77777777" w:rsidR="00826123" w:rsidRDefault="00826123">
      <w:pPr>
        <w:pStyle w:val="normal0"/>
      </w:pPr>
    </w:p>
    <w:p w14:paraId="5B9E0569" w14:textId="77777777" w:rsidR="00826123" w:rsidRDefault="00413807">
      <w:pPr>
        <w:pStyle w:val="normal0"/>
      </w:pPr>
      <w:r>
        <w:rPr>
          <w:u w:val="single"/>
        </w:rPr>
        <w:t>Klicka hem</w:t>
      </w:r>
      <w:r>
        <w:t xml:space="preserve"> VagiVital precis lika enkelt, och förbered dig på att leva livet – hela livet.</w:t>
      </w:r>
    </w:p>
    <w:p w14:paraId="584276CB" w14:textId="77777777" w:rsidR="00826123" w:rsidRDefault="00826123">
      <w:pPr>
        <w:pStyle w:val="normal0"/>
      </w:pPr>
    </w:p>
    <w:p w14:paraId="08D427EF" w14:textId="77777777" w:rsidR="00826123" w:rsidRDefault="00413807">
      <w:pPr>
        <w:pStyle w:val="normal0"/>
        <w:rPr>
          <w:color w:val="00FF00"/>
        </w:rPr>
      </w:pPr>
      <w:r>
        <w:rPr>
          <w:color w:val="00FF00"/>
        </w:rPr>
        <w:t>Förbeställ nu</w:t>
      </w:r>
    </w:p>
    <w:p w14:paraId="4E0CBBAA" w14:textId="77777777" w:rsidR="00826123" w:rsidRDefault="00826123">
      <w:pPr>
        <w:pStyle w:val="normal0"/>
      </w:pPr>
    </w:p>
    <w:p w14:paraId="5988394E" w14:textId="77777777" w:rsidR="00826123" w:rsidRDefault="00413807">
      <w:pPr>
        <w:pStyle w:val="normal0"/>
      </w:pPr>
      <w:r>
        <w:t xml:space="preserve">Psst! Tvekar du fortfarande över om VagiVital kan hjälpa dig? I en kliniskt bevisad studie, gjord av kvinnliga forskare från Karolinska Universitetssjukhuset, Akademiska sjukhuset i Uppsala samt Norrlands universitetssjukhus, upplevde 79% av patienterna en klar förbättring av sina mest besvärande symtom. </w:t>
      </w:r>
    </w:p>
    <w:p w14:paraId="5A0B494A" w14:textId="77777777" w:rsidR="00826123" w:rsidRDefault="00826123">
      <w:pPr>
        <w:pStyle w:val="normal0"/>
      </w:pPr>
    </w:p>
    <w:p w14:paraId="7E07818F" w14:textId="77777777" w:rsidR="00826123" w:rsidRDefault="00413807">
      <w:pPr>
        <w:pStyle w:val="normal0"/>
        <w:rPr>
          <w:b/>
        </w:rPr>
      </w:pPr>
      <w:r>
        <w:rPr>
          <w:b/>
          <w:color w:val="FF9900"/>
        </w:rPr>
        <w:t xml:space="preserve">3. Meny: </w:t>
      </w:r>
      <w:r>
        <w:rPr>
          <w:b/>
        </w:rPr>
        <w:t>Vanliga besvär</w:t>
      </w:r>
    </w:p>
    <w:p w14:paraId="01023773" w14:textId="77777777" w:rsidR="00826123" w:rsidRDefault="00413807">
      <w:pPr>
        <w:pStyle w:val="normal0"/>
        <w:rPr>
          <w:b/>
          <w:color w:val="FF0000"/>
        </w:rPr>
      </w:pPr>
      <w:r>
        <w:rPr>
          <w:b/>
          <w:color w:val="FF0000"/>
        </w:rPr>
        <w:t>Text kommer inom kort!</w:t>
      </w:r>
    </w:p>
    <w:p w14:paraId="4D15EADA" w14:textId="77777777" w:rsidR="00826123" w:rsidRDefault="00826123">
      <w:pPr>
        <w:pStyle w:val="normal0"/>
      </w:pPr>
    </w:p>
    <w:p w14:paraId="5CDF9040" w14:textId="77777777" w:rsidR="00826123" w:rsidRDefault="00413807">
      <w:pPr>
        <w:pStyle w:val="normal0"/>
        <w:rPr>
          <w:b/>
        </w:rPr>
      </w:pPr>
      <w:r>
        <w:rPr>
          <w:b/>
          <w:color w:val="FF9900"/>
        </w:rPr>
        <w:t xml:space="preserve">4. Meny: </w:t>
      </w:r>
      <w:r>
        <w:rPr>
          <w:b/>
        </w:rPr>
        <w:t>Kvinnlig forskning</w:t>
      </w:r>
    </w:p>
    <w:p w14:paraId="07ADD181" w14:textId="77777777" w:rsidR="00826123" w:rsidRDefault="00413807">
      <w:pPr>
        <w:pStyle w:val="normal0"/>
        <w:rPr>
          <w:b/>
        </w:rPr>
      </w:pPr>
      <w:r>
        <w:rPr>
          <w:b/>
        </w:rPr>
        <w:t>Vi jobbar endast med kliniskt bevisade resultat genom omfattande studier. Det blir så mycket bättre då.</w:t>
      </w:r>
    </w:p>
    <w:p w14:paraId="324AE4B5" w14:textId="77777777" w:rsidR="00826123" w:rsidRDefault="00826123">
      <w:pPr>
        <w:pStyle w:val="normal0"/>
      </w:pPr>
    </w:p>
    <w:p w14:paraId="7E34B8FC" w14:textId="77777777" w:rsidR="00826123" w:rsidRDefault="00413807">
      <w:pPr>
        <w:pStyle w:val="normal0"/>
      </w:pPr>
      <w:r>
        <w:t xml:space="preserve">Vagvital har genomgått kliniska tester i en multicenterstudie där man dokumenterat effekter såväl som säkerhet, tillsammans med 90 patienter.   </w:t>
      </w:r>
    </w:p>
    <w:p w14:paraId="47A99574" w14:textId="77777777" w:rsidR="00826123" w:rsidRDefault="00826123">
      <w:pPr>
        <w:pStyle w:val="normal0"/>
      </w:pPr>
    </w:p>
    <w:p w14:paraId="4FD7715C" w14:textId="77777777" w:rsidR="00826123" w:rsidRDefault="00413807">
      <w:pPr>
        <w:pStyle w:val="normal0"/>
      </w:pPr>
      <w:r>
        <w:t xml:space="preserve">Bakom studien står dedikerade kvinnliga forskare från Karolinska Universitetssjukhuset, Akademiska sjukhuset i Uppsala samt Norrlands universitetssjukhus. Och alla brinner de för att främja kvinnlig hälsa. </w:t>
      </w:r>
    </w:p>
    <w:p w14:paraId="1724B7AE" w14:textId="77777777" w:rsidR="00826123" w:rsidRDefault="00826123">
      <w:pPr>
        <w:pStyle w:val="normal0"/>
      </w:pPr>
    </w:p>
    <w:p w14:paraId="76A75F35" w14:textId="77777777" w:rsidR="00826123" w:rsidRDefault="00413807">
      <w:pPr>
        <w:pStyle w:val="normal0"/>
      </w:pPr>
      <w:r>
        <w:t>Den kliniska studien visade på flera positiva effekter. Hela 79% av patienterna upplevde en förbättring av sina mest besvärande symtom. Något som gjort att VagiVital därför klassas som aktivgel, då gelens kliniskt bevisade effekter gör mer än att bara återfukta. Följande förbättringar dokumenterades:</w:t>
      </w:r>
    </w:p>
    <w:p w14:paraId="0DFC5BA9" w14:textId="77777777" w:rsidR="00826123" w:rsidRDefault="00826123">
      <w:pPr>
        <w:pStyle w:val="normal0"/>
      </w:pPr>
    </w:p>
    <w:p w14:paraId="255508FC" w14:textId="77777777" w:rsidR="00826123" w:rsidRDefault="00413807">
      <w:pPr>
        <w:pStyle w:val="normal0"/>
        <w:numPr>
          <w:ilvl w:val="0"/>
          <w:numId w:val="4"/>
        </w:numPr>
        <w:spacing w:after="20"/>
        <w:contextualSpacing/>
      </w:pPr>
      <w:r>
        <w:t xml:space="preserve">Minskade symtom av torra slemhinnor (klåda, irritation, smärta vid samlag och smärta vid urinering). </w:t>
      </w:r>
    </w:p>
    <w:p w14:paraId="4A4673ED" w14:textId="77777777" w:rsidR="00826123" w:rsidRDefault="00413807">
      <w:pPr>
        <w:pStyle w:val="normal0"/>
        <w:numPr>
          <w:ilvl w:val="0"/>
          <w:numId w:val="4"/>
        </w:numPr>
        <w:spacing w:after="20"/>
        <w:contextualSpacing/>
      </w:pPr>
      <w:r>
        <w:t xml:space="preserve">Minskade symtom kring trängningsinkontinens. </w:t>
      </w:r>
    </w:p>
    <w:p w14:paraId="0BDA36C6" w14:textId="77777777" w:rsidR="00826123" w:rsidRDefault="00413807">
      <w:pPr>
        <w:pStyle w:val="normal0"/>
        <w:numPr>
          <w:ilvl w:val="0"/>
          <w:numId w:val="4"/>
        </w:numPr>
        <w:contextualSpacing/>
      </w:pPr>
      <w:r>
        <w:t xml:space="preserve">Förbättring av vaginalt pH och antal celler i vaginalslemhinnans ytskikt. </w:t>
      </w:r>
    </w:p>
    <w:p w14:paraId="4D73FE14" w14:textId="77777777" w:rsidR="00826123" w:rsidRDefault="00826123">
      <w:pPr>
        <w:pStyle w:val="normal0"/>
      </w:pPr>
    </w:p>
    <w:p w14:paraId="75E72F49" w14:textId="77777777" w:rsidR="00826123" w:rsidRDefault="00413807">
      <w:pPr>
        <w:pStyle w:val="normal0"/>
      </w:pPr>
      <w:r>
        <w:t>Effekterna av VagiVital på mest besvärande symtom är i samma nivå som östrogenpreparat, med den stora skillnaden att VagiVital är helt hormonfri.</w:t>
      </w:r>
    </w:p>
    <w:p w14:paraId="410E048C" w14:textId="77777777" w:rsidR="00826123" w:rsidRDefault="00826123">
      <w:pPr>
        <w:pStyle w:val="normal0"/>
      </w:pPr>
    </w:p>
    <w:p w14:paraId="51D1409B" w14:textId="77777777" w:rsidR="00826123" w:rsidRDefault="00413807">
      <w:pPr>
        <w:pStyle w:val="normal0"/>
      </w:pPr>
      <w:r>
        <w:t>Diagrammet/bild kommer in?</w:t>
      </w:r>
    </w:p>
    <w:p w14:paraId="63A85AAA" w14:textId="77777777" w:rsidR="00826123" w:rsidRDefault="00413807">
      <w:pPr>
        <w:pStyle w:val="normal0"/>
      </w:pPr>
      <w:r>
        <w:lastRenderedPageBreak/>
        <w:t>Video in?</w:t>
      </w:r>
    </w:p>
    <w:p w14:paraId="4CAB1C3A" w14:textId="77777777" w:rsidR="00826123" w:rsidRDefault="00826123">
      <w:pPr>
        <w:pStyle w:val="normal0"/>
        <w:rPr>
          <w:sz w:val="11"/>
          <w:szCs w:val="11"/>
        </w:rPr>
      </w:pPr>
    </w:p>
    <w:p w14:paraId="5B66A932" w14:textId="77777777" w:rsidR="00826123" w:rsidRDefault="00413807">
      <w:pPr>
        <w:pStyle w:val="normal0"/>
        <w:rPr>
          <w:color w:val="FF0000"/>
        </w:rPr>
      </w:pPr>
      <w:r>
        <w:rPr>
          <w:color w:val="FF0000"/>
        </w:rPr>
        <w:t>Lägg till text om upproret typ, dvs underlag fr erik i senaste mailet?</w:t>
      </w:r>
    </w:p>
    <w:p w14:paraId="0C75D1FD" w14:textId="77777777" w:rsidR="00826123" w:rsidRDefault="00413807">
      <w:pPr>
        <w:pStyle w:val="normal0"/>
        <w:rPr>
          <w:color w:val="FF0000"/>
          <w:sz w:val="17"/>
          <w:szCs w:val="17"/>
        </w:rPr>
      </w:pPr>
      <w:r>
        <w:rPr>
          <w:color w:val="FF0000"/>
          <w:sz w:val="17"/>
          <w:szCs w:val="17"/>
        </w:rPr>
        <w:t>Forskning är viktigt för företaget bakom VagiVital. Dels för att du skall kunna känna dig säker på att produkter du köper är dokumenterat effektiva och säkra. Men även i ett större perspektiv av det viktiga skälet att det visat sig att forskningen på kvinnlig underlivshälsa är underprioriterad. Det görs mycket mer forskning på manliga genitala delar och det görs mycket mer forskning på andra organ än vagina generellt. VagiVital och Peptonic vill ändra på detta och driver på ett upprop för att skapa mer medel till forskning kring kvinnlig underlivshälsa. 1% av all försäljning av VagiVital går till 1.6-Miljonerklubbens 90-konto XXXXX och skall bidra till att lyfta området och utjämna skillnader. Underlivshälsa påverkar livskvaliteten väldigt mycket för väldigt många. Det skall inte vara en oprioriterad lågstatussjukdom, det skall vara något vi bryr oss om och lägger tillräckliga resurser på. Stöd gärna uppropet genom att XXXXXX.</w:t>
      </w:r>
    </w:p>
    <w:p w14:paraId="1F057CD4" w14:textId="77777777" w:rsidR="00826123" w:rsidRDefault="00826123">
      <w:pPr>
        <w:pStyle w:val="normal0"/>
        <w:rPr>
          <w:color w:val="FF0000"/>
        </w:rPr>
      </w:pPr>
    </w:p>
    <w:p w14:paraId="3092810C" w14:textId="77777777" w:rsidR="00826123" w:rsidRDefault="00826123">
      <w:pPr>
        <w:pStyle w:val="normal0"/>
      </w:pPr>
    </w:p>
    <w:p w14:paraId="7F6D6D64" w14:textId="77777777" w:rsidR="00826123" w:rsidRDefault="00413807">
      <w:pPr>
        <w:pStyle w:val="normal0"/>
        <w:rPr>
          <w:b/>
        </w:rPr>
      </w:pPr>
      <w:r>
        <w:rPr>
          <w:b/>
          <w:color w:val="FF9900"/>
        </w:rPr>
        <w:t xml:space="preserve">5. Meny: </w:t>
      </w:r>
      <w:r>
        <w:rPr>
          <w:b/>
        </w:rPr>
        <w:t>Frågor &amp; Svar</w:t>
      </w:r>
    </w:p>
    <w:p w14:paraId="240A92D6" w14:textId="77777777" w:rsidR="00826123" w:rsidRDefault="00413807">
      <w:pPr>
        <w:pStyle w:val="normal0"/>
        <w:rPr>
          <w:b/>
        </w:rPr>
      </w:pPr>
      <w:r>
        <w:rPr>
          <w:b/>
        </w:rPr>
        <w:t>Vad är vaginal atrofi?</w:t>
      </w:r>
    </w:p>
    <w:p w14:paraId="44AFD8CF" w14:textId="77777777" w:rsidR="00826123" w:rsidRDefault="00413807">
      <w:pPr>
        <w:pStyle w:val="normal0"/>
      </w:pPr>
      <w:r>
        <w:t xml:space="preserve">Det är den medicinska benämningen på torra slemhinnor. Något som kan ge besvär såsom klåda, sveda, obehag vid samlag samt smärta och brådska vid urinering. </w:t>
      </w:r>
    </w:p>
    <w:p w14:paraId="291D5877" w14:textId="77777777" w:rsidR="00826123" w:rsidRDefault="00826123">
      <w:pPr>
        <w:pStyle w:val="normal0"/>
        <w:rPr>
          <w:b/>
        </w:rPr>
      </w:pPr>
    </w:p>
    <w:p w14:paraId="65D789D8" w14:textId="77777777" w:rsidR="00826123" w:rsidRDefault="00413807">
      <w:pPr>
        <w:pStyle w:val="normal0"/>
        <w:rPr>
          <w:b/>
        </w:rPr>
      </w:pPr>
      <w:r>
        <w:rPr>
          <w:b/>
        </w:rPr>
        <w:t>Hur uppstår vaginal atrofi?</w:t>
      </w:r>
    </w:p>
    <w:p w14:paraId="18D021A7" w14:textId="77777777" w:rsidR="00826123" w:rsidRDefault="00413807">
      <w:pPr>
        <w:pStyle w:val="normal0"/>
      </w:pPr>
      <w:r>
        <w:t>När kroppen har en minskad östrogenproduktion. Detta drabbar kvinnor under klimakteriet, men även i yngre ålder vid amning eller till följd av en sjukdom.</w:t>
      </w:r>
    </w:p>
    <w:p w14:paraId="03A7B2A7" w14:textId="77777777" w:rsidR="00826123" w:rsidRDefault="00826123">
      <w:pPr>
        <w:pStyle w:val="normal0"/>
      </w:pPr>
    </w:p>
    <w:p w14:paraId="537D5FDF" w14:textId="77777777" w:rsidR="00826123" w:rsidRDefault="00413807">
      <w:pPr>
        <w:pStyle w:val="normal0"/>
        <w:rPr>
          <w:b/>
        </w:rPr>
      </w:pPr>
      <w:r>
        <w:rPr>
          <w:b/>
        </w:rPr>
        <w:t>Hur vanligt är det med besvär?</w:t>
      </w:r>
    </w:p>
    <w:p w14:paraId="0BD3D87D" w14:textId="77777777" w:rsidR="00826123" w:rsidRDefault="00413807">
      <w:pPr>
        <w:pStyle w:val="normal0"/>
      </w:pPr>
      <w:r>
        <w:t>Vanligt! 40–60% av alla kvinnor får dessa besvär under och efter klimakteriet.</w:t>
      </w:r>
    </w:p>
    <w:p w14:paraId="5924EB28" w14:textId="77777777" w:rsidR="00826123" w:rsidRDefault="00826123">
      <w:pPr>
        <w:pStyle w:val="normal0"/>
        <w:rPr>
          <w:b/>
        </w:rPr>
      </w:pPr>
    </w:p>
    <w:p w14:paraId="785E3CC3" w14:textId="77777777" w:rsidR="00826123" w:rsidRDefault="00413807">
      <w:pPr>
        <w:pStyle w:val="normal0"/>
        <w:rPr>
          <w:b/>
        </w:rPr>
      </w:pPr>
      <w:r>
        <w:rPr>
          <w:b/>
        </w:rPr>
        <w:t>Hur skiljer sig vaginal atrofi mot andra underlivsbesvär?</w:t>
      </w:r>
    </w:p>
    <w:p w14:paraId="524DFFDF" w14:textId="77777777" w:rsidR="00826123" w:rsidRDefault="00413807">
      <w:pPr>
        <w:pStyle w:val="normal0"/>
      </w:pPr>
      <w:r>
        <w:t>Symtomen vid torra slemhinnor kan blandas ihop med andra underlivsbesvär, som svamp eller bakteriell vaginos. Men vid vaginal atrofi får kvinnan inga besvär i form av flytningar.</w:t>
      </w:r>
    </w:p>
    <w:p w14:paraId="155DF1BF" w14:textId="77777777" w:rsidR="00826123" w:rsidRDefault="00826123">
      <w:pPr>
        <w:pStyle w:val="normal0"/>
        <w:rPr>
          <w:b/>
        </w:rPr>
      </w:pPr>
    </w:p>
    <w:p w14:paraId="500FD6CC" w14:textId="77777777" w:rsidR="00826123" w:rsidRDefault="00413807">
      <w:pPr>
        <w:pStyle w:val="normal0"/>
        <w:rPr>
          <w:b/>
        </w:rPr>
      </w:pPr>
      <w:r>
        <w:rPr>
          <w:b/>
        </w:rPr>
        <w:t>Är VagiVital helt hormonfri?</w:t>
      </w:r>
    </w:p>
    <w:p w14:paraId="0AB0229C" w14:textId="77777777" w:rsidR="00826123" w:rsidRDefault="00413807">
      <w:pPr>
        <w:pStyle w:val="normal0"/>
      </w:pPr>
      <w:r>
        <w:t>Absolut, aktivgelen är helt utan hormoner!</w:t>
      </w:r>
    </w:p>
    <w:p w14:paraId="222C6DA0" w14:textId="77777777" w:rsidR="00826123" w:rsidRDefault="00826123">
      <w:pPr>
        <w:pStyle w:val="normal0"/>
      </w:pPr>
    </w:p>
    <w:p w14:paraId="1D765A62" w14:textId="77777777" w:rsidR="00826123" w:rsidRDefault="00413807">
      <w:pPr>
        <w:pStyle w:val="normal0"/>
        <w:rPr>
          <w:b/>
        </w:rPr>
      </w:pPr>
      <w:r>
        <w:rPr>
          <w:b/>
        </w:rPr>
        <w:t>Hur skiljer sig VagiVital från andra liknande produkter?</w:t>
      </w:r>
    </w:p>
    <w:p w14:paraId="60763179" w14:textId="77777777" w:rsidR="00826123" w:rsidRDefault="00413807">
      <w:pPr>
        <w:pStyle w:val="normal0"/>
      </w:pPr>
      <w:r>
        <w:t>VagiVital är helt hormonfri. Dessutom har gelen en smart applikator med en standardiserad dos till varje användning. Gelen är fri från fetter och applikatorn är därför enkel att rengöra i hett vatten. Och framför allt så är VagiVital helt svensk, med en kort innehållslista och kliniskt bevisade effekter.</w:t>
      </w:r>
    </w:p>
    <w:p w14:paraId="3154E0ED" w14:textId="77777777" w:rsidR="00826123" w:rsidRDefault="00826123">
      <w:pPr>
        <w:pStyle w:val="normal0"/>
        <w:rPr>
          <w:b/>
        </w:rPr>
      </w:pPr>
    </w:p>
    <w:p w14:paraId="2045A224" w14:textId="77777777" w:rsidR="00826123" w:rsidRDefault="00413807">
      <w:pPr>
        <w:pStyle w:val="normal0"/>
        <w:rPr>
          <w:b/>
        </w:rPr>
      </w:pPr>
      <w:r>
        <w:rPr>
          <w:b/>
        </w:rPr>
        <w:t>Hur lång är en behandling?</w:t>
      </w:r>
    </w:p>
    <w:p w14:paraId="2A6A01D7" w14:textId="77777777" w:rsidR="00826123" w:rsidRDefault="00413807">
      <w:pPr>
        <w:pStyle w:val="normal0"/>
      </w:pPr>
      <w:r>
        <w:t xml:space="preserve">Du använder en enkel standardiserad dos i applikator, varje dag under 30 dagar. </w:t>
      </w:r>
      <w:ins w:id="4" w:author="Erik Sundquist" w:date="2018-06-07T16:27:00Z">
        <w:r w:rsidR="00184C55">
          <w:t xml:space="preserve">Därefter vid behov. </w:t>
        </w:r>
      </w:ins>
      <w:r>
        <w:t>Enkelt och kladdfritt – som det ska vara!</w:t>
      </w:r>
    </w:p>
    <w:p w14:paraId="3FD568E0" w14:textId="77777777" w:rsidR="00826123" w:rsidRDefault="00826123">
      <w:pPr>
        <w:pStyle w:val="normal0"/>
        <w:rPr>
          <w:b/>
        </w:rPr>
      </w:pPr>
    </w:p>
    <w:p w14:paraId="7925360F" w14:textId="77777777" w:rsidR="00826123" w:rsidRDefault="00413807">
      <w:pPr>
        <w:pStyle w:val="normal0"/>
        <w:rPr>
          <w:b/>
        </w:rPr>
      </w:pPr>
      <w:r>
        <w:rPr>
          <w:b/>
        </w:rPr>
        <w:t>Blir man helt symtomfri efter behandling?</w:t>
      </w:r>
    </w:p>
    <w:p w14:paraId="2397D1BD" w14:textId="77777777" w:rsidR="00826123" w:rsidRDefault="00413807">
      <w:pPr>
        <w:pStyle w:val="normal0"/>
      </w:pPr>
      <w:r>
        <w:t>Våra kliniska resultat från multicenterstudien visade tydliga förbättringar inom alla besvärsområden.</w:t>
      </w:r>
      <w:ins w:id="5" w:author="Erik Sundquist" w:date="2018-06-07T16:27:00Z">
        <w:r w:rsidR="00184C55">
          <w:t xml:space="preserve"> Det var också en hel del kvinnor i studien</w:t>
        </w:r>
      </w:ins>
      <w:ins w:id="6" w:author="Erik Sundquist" w:date="2018-06-07T16:28:00Z">
        <w:r w:rsidR="00184C55">
          <w:t xml:space="preserve"> som</w:t>
        </w:r>
      </w:ins>
      <w:bookmarkStart w:id="7" w:name="_GoBack"/>
      <w:bookmarkEnd w:id="7"/>
      <w:ins w:id="8" w:author="Erik Sundquist" w:date="2018-06-07T16:27:00Z">
        <w:r w:rsidR="00184C55">
          <w:t xml:space="preserve"> blev helt besvärsfria.</w:t>
        </w:r>
      </w:ins>
    </w:p>
    <w:p w14:paraId="125615E8" w14:textId="77777777" w:rsidR="00826123" w:rsidRDefault="00826123">
      <w:pPr>
        <w:pStyle w:val="normal0"/>
      </w:pPr>
    </w:p>
    <w:p w14:paraId="0B931B62" w14:textId="77777777" w:rsidR="00826123" w:rsidRDefault="00413807">
      <w:pPr>
        <w:pStyle w:val="normal0"/>
        <w:rPr>
          <w:b/>
        </w:rPr>
      </w:pPr>
      <w:r>
        <w:rPr>
          <w:b/>
        </w:rPr>
        <w:t>Jag försöker bli gravid, kan jag använda VagiVital?</w:t>
      </w:r>
    </w:p>
    <w:p w14:paraId="258E37A0" w14:textId="77777777" w:rsidR="00826123" w:rsidRDefault="00413807">
      <w:pPr>
        <w:pStyle w:val="normal0"/>
      </w:pPr>
      <w:r>
        <w:t>VagiVital innehåller inga spermicider, men då effekten av spermiers rörlighet är okänd, bör du som extra försiktighetsåtgärd vänta med att använda gelen om du försöker bli gravid.</w:t>
      </w:r>
    </w:p>
    <w:p w14:paraId="5BF8B15E" w14:textId="77777777" w:rsidR="00826123" w:rsidRDefault="00826123">
      <w:pPr>
        <w:pStyle w:val="normal0"/>
      </w:pPr>
    </w:p>
    <w:p w14:paraId="6EB93E7C" w14:textId="77777777" w:rsidR="00826123" w:rsidRDefault="00413807">
      <w:pPr>
        <w:pStyle w:val="normal0"/>
        <w:rPr>
          <w:b/>
        </w:rPr>
      </w:pPr>
      <w:r>
        <w:rPr>
          <w:b/>
        </w:rPr>
        <w:lastRenderedPageBreak/>
        <w:t>Kan jag använda VagiVital direkt efter en förlossning?</w:t>
      </w:r>
    </w:p>
    <w:p w14:paraId="539F04FF" w14:textId="77777777" w:rsidR="00826123" w:rsidRDefault="00413807">
      <w:pPr>
        <w:pStyle w:val="normal0"/>
        <w:rPr>
          <w:color w:val="FF0000"/>
        </w:rPr>
      </w:pPr>
      <w:r>
        <w:t>Nej, VagiVital ska inte användas direkt efter en förlossning.</w:t>
      </w:r>
    </w:p>
    <w:p w14:paraId="168F7E7C" w14:textId="77777777" w:rsidR="00826123" w:rsidRDefault="00826123">
      <w:pPr>
        <w:pStyle w:val="normal0"/>
        <w:rPr>
          <w:b/>
        </w:rPr>
      </w:pPr>
    </w:p>
    <w:p w14:paraId="19F41857" w14:textId="77777777" w:rsidR="00826123" w:rsidRDefault="00413807">
      <w:pPr>
        <w:pStyle w:val="normal0"/>
        <w:rPr>
          <w:b/>
        </w:rPr>
      </w:pPr>
      <w:r>
        <w:rPr>
          <w:b/>
        </w:rPr>
        <w:t>Fungerar VagiVital även för yngre kvinnor?</w:t>
      </w:r>
    </w:p>
    <w:p w14:paraId="44568B69" w14:textId="77777777" w:rsidR="00826123" w:rsidRDefault="00413807">
      <w:pPr>
        <w:pStyle w:val="normal0"/>
      </w:pPr>
      <w:r>
        <w:t xml:space="preserve">Ja! Gelen fungerar för alla kvinnor. Tillfällen med underlivsbesvär och torra slemhinnor kan komma i olika perioder av livet, exempelvis efter amning, sjukdom eller klimakteriet. </w:t>
      </w:r>
    </w:p>
    <w:p w14:paraId="472F11C3" w14:textId="77777777" w:rsidR="00826123" w:rsidRDefault="00826123">
      <w:pPr>
        <w:pStyle w:val="normal0"/>
      </w:pPr>
    </w:p>
    <w:p w14:paraId="73C93EC7" w14:textId="77777777" w:rsidR="00826123" w:rsidRDefault="00413807">
      <w:pPr>
        <w:pStyle w:val="normal0"/>
        <w:rPr>
          <w:b/>
        </w:rPr>
      </w:pPr>
      <w:r>
        <w:rPr>
          <w:b/>
        </w:rPr>
        <w:t xml:space="preserve">Vad gör jag om VagiVital inte ger önskad effekt? </w:t>
      </w:r>
    </w:p>
    <w:p w14:paraId="0A7A4970" w14:textId="77777777" w:rsidR="00826123" w:rsidRDefault="00413807">
      <w:pPr>
        <w:pStyle w:val="normal0"/>
      </w:pPr>
      <w:r>
        <w:t>Man kan upprepa kuren vid behov, men kontakta gärna en läkare för att rådgöra hur du bäst går vidare.</w:t>
      </w:r>
    </w:p>
    <w:p w14:paraId="10600BF5" w14:textId="77777777" w:rsidR="00826123" w:rsidRDefault="00826123">
      <w:pPr>
        <w:pStyle w:val="normal0"/>
        <w:rPr>
          <w:b/>
        </w:rPr>
      </w:pPr>
    </w:p>
    <w:p w14:paraId="4FB7674E" w14:textId="77777777" w:rsidR="00826123" w:rsidRDefault="00413807">
      <w:pPr>
        <w:pStyle w:val="normal0"/>
        <w:rPr>
          <w:b/>
        </w:rPr>
      </w:pPr>
      <w:r>
        <w:rPr>
          <w:b/>
        </w:rPr>
        <w:t>Är VagiVital receptfritt?</w:t>
      </w:r>
    </w:p>
    <w:p w14:paraId="4A03091B" w14:textId="77777777" w:rsidR="00826123" w:rsidRDefault="00413807">
      <w:pPr>
        <w:pStyle w:val="normal0"/>
      </w:pPr>
      <w:r>
        <w:t xml:space="preserve">Ja! Beställ VagiVital </w:t>
      </w:r>
      <w:r>
        <w:rPr>
          <w:u w:val="single"/>
        </w:rPr>
        <w:t>här</w:t>
      </w:r>
      <w:r>
        <w:t xml:space="preserve">! </w:t>
      </w:r>
    </w:p>
    <w:p w14:paraId="71812E9E" w14:textId="77777777" w:rsidR="00826123" w:rsidRDefault="00826123">
      <w:pPr>
        <w:pStyle w:val="normal0"/>
        <w:rPr>
          <w:b/>
        </w:rPr>
      </w:pPr>
    </w:p>
    <w:p w14:paraId="03E64D20" w14:textId="77777777" w:rsidR="00826123" w:rsidRDefault="00413807">
      <w:pPr>
        <w:pStyle w:val="normal0"/>
        <w:rPr>
          <w:b/>
        </w:rPr>
      </w:pPr>
      <w:r>
        <w:rPr>
          <w:b/>
          <w:color w:val="FF9900"/>
        </w:rPr>
        <w:t>6. Meny:</w:t>
      </w:r>
      <w:r>
        <w:rPr>
          <w:b/>
        </w:rPr>
        <w:t xml:space="preserve"> För vården</w:t>
      </w:r>
    </w:p>
    <w:p w14:paraId="3529837E" w14:textId="77777777" w:rsidR="00826123" w:rsidRDefault="00413807">
      <w:pPr>
        <w:pStyle w:val="normal0"/>
        <w:rPr>
          <w:highlight w:val="white"/>
        </w:rPr>
      </w:pPr>
      <w:r>
        <w:rPr>
          <w:highlight w:val="white"/>
        </w:rPr>
        <w:t>Den här delen riktar sig till sjukvårdspersonal. Är du en av dem?</w:t>
      </w:r>
    </w:p>
    <w:p w14:paraId="14A63B76" w14:textId="77777777" w:rsidR="00826123" w:rsidRDefault="00826123">
      <w:pPr>
        <w:pStyle w:val="normal0"/>
        <w:rPr>
          <w:highlight w:val="white"/>
        </w:rPr>
      </w:pPr>
    </w:p>
    <w:p w14:paraId="4843EAAB" w14:textId="77777777" w:rsidR="00826123" w:rsidRDefault="00413807">
      <w:pPr>
        <w:pStyle w:val="normal0"/>
        <w:rPr>
          <w:color w:val="00FF00"/>
          <w:highlight w:val="white"/>
        </w:rPr>
      </w:pPr>
      <w:r>
        <w:rPr>
          <w:color w:val="00FF00"/>
          <w:highlight w:val="white"/>
        </w:rPr>
        <w:t>Jag godkänner!</w:t>
      </w:r>
    </w:p>
    <w:p w14:paraId="708E82ED" w14:textId="77777777" w:rsidR="00826123" w:rsidRDefault="00826123">
      <w:pPr>
        <w:pStyle w:val="normal0"/>
        <w:rPr>
          <w:highlight w:val="white"/>
        </w:rPr>
      </w:pPr>
    </w:p>
    <w:p w14:paraId="2641B203" w14:textId="77777777" w:rsidR="00826123" w:rsidRDefault="00413807">
      <w:pPr>
        <w:pStyle w:val="normal0"/>
        <w:rPr>
          <w:color w:val="FF9900"/>
          <w:highlight w:val="white"/>
        </w:rPr>
      </w:pPr>
      <w:r>
        <w:rPr>
          <w:color w:val="FF9900"/>
          <w:highlight w:val="white"/>
        </w:rPr>
        <w:t>(När man godkänt kommer man in på sidan “För vården”)</w:t>
      </w:r>
    </w:p>
    <w:p w14:paraId="4156F6EE" w14:textId="77777777" w:rsidR="00826123" w:rsidRDefault="00826123">
      <w:pPr>
        <w:pStyle w:val="normal0"/>
        <w:rPr>
          <w:highlight w:val="white"/>
        </w:rPr>
      </w:pPr>
    </w:p>
    <w:p w14:paraId="404BDA22" w14:textId="77777777" w:rsidR="00826123" w:rsidRDefault="00413807">
      <w:pPr>
        <w:pStyle w:val="normal0"/>
        <w:rPr>
          <w:b/>
          <w:highlight w:val="white"/>
        </w:rPr>
      </w:pPr>
      <w:r>
        <w:rPr>
          <w:b/>
          <w:highlight w:val="white"/>
        </w:rPr>
        <w:t>Hur fungerar VagiVital?</w:t>
      </w:r>
    </w:p>
    <w:p w14:paraId="38FC23BE" w14:textId="77777777" w:rsidR="00826123" w:rsidRDefault="00413807">
      <w:pPr>
        <w:pStyle w:val="normal0"/>
        <w:rPr>
          <w:highlight w:val="white"/>
        </w:rPr>
      </w:pPr>
      <w:r>
        <w:rPr>
          <w:highlight w:val="white"/>
        </w:rPr>
        <w:t>Idag finns både östrogenpreparat samt hormonfria alternativ för behandling av vaginal atrofi. VagiVital är en hormonfri kristallklar aktivgel med flera fördelar:</w:t>
      </w:r>
    </w:p>
    <w:p w14:paraId="3BF3FE40" w14:textId="77777777" w:rsidR="00826123" w:rsidRDefault="00413807">
      <w:pPr>
        <w:pStyle w:val="normal0"/>
        <w:numPr>
          <w:ilvl w:val="0"/>
          <w:numId w:val="2"/>
        </w:numPr>
        <w:contextualSpacing/>
        <w:rPr>
          <w:highlight w:val="white"/>
        </w:rPr>
      </w:pPr>
      <w:r>
        <w:rPr>
          <w:highlight w:val="white"/>
        </w:rPr>
        <w:t>Kort ingredienslista</w:t>
      </w:r>
    </w:p>
    <w:p w14:paraId="1A6DA901" w14:textId="77777777" w:rsidR="00826123" w:rsidRDefault="00413807">
      <w:pPr>
        <w:pStyle w:val="normal0"/>
        <w:numPr>
          <w:ilvl w:val="0"/>
          <w:numId w:val="2"/>
        </w:numPr>
        <w:contextualSpacing/>
        <w:rPr>
          <w:highlight w:val="white"/>
        </w:rPr>
      </w:pPr>
      <w:r>
        <w:rPr>
          <w:highlight w:val="white"/>
        </w:rPr>
        <w:t>En enkel standardiserad dos för varje användning med applikatorn</w:t>
      </w:r>
    </w:p>
    <w:p w14:paraId="7BF95756" w14:textId="77777777" w:rsidR="00826123" w:rsidRDefault="00413807">
      <w:pPr>
        <w:pStyle w:val="normal0"/>
        <w:numPr>
          <w:ilvl w:val="0"/>
          <w:numId w:val="2"/>
        </w:numPr>
        <w:contextualSpacing/>
        <w:rPr>
          <w:highlight w:val="white"/>
        </w:rPr>
      </w:pPr>
      <w:r>
        <w:rPr>
          <w:highlight w:val="white"/>
        </w:rPr>
        <w:t>Kladdar inte och man behöver inte trosskydd under kuren</w:t>
      </w:r>
    </w:p>
    <w:p w14:paraId="2798857D" w14:textId="77777777" w:rsidR="00826123" w:rsidRDefault="00413807">
      <w:pPr>
        <w:pStyle w:val="normal0"/>
        <w:numPr>
          <w:ilvl w:val="0"/>
          <w:numId w:val="2"/>
        </w:numPr>
        <w:contextualSpacing/>
        <w:rPr>
          <w:highlight w:val="white"/>
        </w:rPr>
      </w:pPr>
      <w:r>
        <w:rPr>
          <w:highlight w:val="white"/>
        </w:rPr>
        <w:t>Avger vatten till slemhinnan över tid, tack vare gelens låga osmolalitet</w:t>
      </w:r>
    </w:p>
    <w:p w14:paraId="2145E102" w14:textId="77777777" w:rsidR="00826123" w:rsidRDefault="00413807">
      <w:pPr>
        <w:pStyle w:val="normal0"/>
        <w:numPr>
          <w:ilvl w:val="0"/>
          <w:numId w:val="2"/>
        </w:numPr>
        <w:contextualSpacing/>
        <w:rPr>
          <w:highlight w:val="white"/>
        </w:rPr>
      </w:pPr>
      <w:r>
        <w:rPr>
          <w:highlight w:val="white"/>
        </w:rPr>
        <w:t>Vidhäftar väl, tack vare en noggrant selekterad viskositet</w:t>
      </w:r>
    </w:p>
    <w:p w14:paraId="10D5BFFA" w14:textId="77777777" w:rsidR="00826123" w:rsidRDefault="00413807">
      <w:pPr>
        <w:pStyle w:val="normal0"/>
        <w:numPr>
          <w:ilvl w:val="0"/>
          <w:numId w:val="2"/>
        </w:numPr>
        <w:contextualSpacing/>
        <w:rPr>
          <w:highlight w:val="white"/>
        </w:rPr>
      </w:pPr>
      <w:r>
        <w:rPr>
          <w:highlight w:val="white"/>
        </w:rPr>
        <w:t>Återställer pH</w:t>
      </w:r>
    </w:p>
    <w:p w14:paraId="7332A0C6" w14:textId="77777777" w:rsidR="00826123" w:rsidRDefault="00413807">
      <w:pPr>
        <w:pStyle w:val="normal0"/>
        <w:numPr>
          <w:ilvl w:val="0"/>
          <w:numId w:val="2"/>
        </w:numPr>
        <w:contextualSpacing/>
        <w:rPr>
          <w:highlight w:val="white"/>
        </w:rPr>
      </w:pPr>
      <w:r>
        <w:rPr>
          <w:highlight w:val="white"/>
        </w:rPr>
        <w:t>Stimulerar tillväxt av celler i slemhinnans ytskikt</w:t>
      </w:r>
    </w:p>
    <w:p w14:paraId="784ECCA7" w14:textId="77777777" w:rsidR="00826123" w:rsidRDefault="00413807">
      <w:pPr>
        <w:pStyle w:val="normal0"/>
        <w:numPr>
          <w:ilvl w:val="0"/>
          <w:numId w:val="2"/>
        </w:numPr>
        <w:contextualSpacing/>
        <w:rPr>
          <w:highlight w:val="white"/>
        </w:rPr>
      </w:pPr>
      <w:r>
        <w:rPr>
          <w:highlight w:val="white"/>
        </w:rPr>
        <w:t>Gelen är fri från fetter och applikatorn är därför enkel att skölja ur efter användning</w:t>
      </w:r>
    </w:p>
    <w:p w14:paraId="020E2546" w14:textId="77777777" w:rsidR="00826123" w:rsidRDefault="00413807">
      <w:pPr>
        <w:pStyle w:val="normal0"/>
        <w:numPr>
          <w:ilvl w:val="0"/>
          <w:numId w:val="2"/>
        </w:numPr>
        <w:contextualSpacing/>
        <w:rPr>
          <w:highlight w:val="white"/>
        </w:rPr>
      </w:pPr>
      <w:r>
        <w:rPr>
          <w:highlight w:val="white"/>
        </w:rPr>
        <w:t>Kliniskt bevisade effekter</w:t>
      </w:r>
    </w:p>
    <w:p w14:paraId="73B8929E" w14:textId="77777777" w:rsidR="00826123" w:rsidRDefault="00413807">
      <w:pPr>
        <w:pStyle w:val="normal0"/>
        <w:numPr>
          <w:ilvl w:val="0"/>
          <w:numId w:val="2"/>
        </w:numPr>
        <w:contextualSpacing/>
        <w:rPr>
          <w:highlight w:val="white"/>
        </w:rPr>
      </w:pPr>
      <w:r>
        <w:rPr>
          <w:highlight w:val="white"/>
        </w:rPr>
        <w:t>Framtaget av ett svenskt företag med fokus på kvinnlig hälsa</w:t>
      </w:r>
    </w:p>
    <w:p w14:paraId="0ADDAD57" w14:textId="77777777" w:rsidR="00826123" w:rsidRDefault="00826123">
      <w:pPr>
        <w:pStyle w:val="normal0"/>
        <w:rPr>
          <w:highlight w:val="white"/>
        </w:rPr>
      </w:pPr>
    </w:p>
    <w:p w14:paraId="754FA969" w14:textId="77777777" w:rsidR="00826123" w:rsidRDefault="00413807">
      <w:pPr>
        <w:pStyle w:val="normal0"/>
        <w:rPr>
          <w:color w:val="FF0000"/>
          <w:highlight w:val="white"/>
        </w:rPr>
      </w:pPr>
      <w:r>
        <w:rPr>
          <w:highlight w:val="white"/>
        </w:rPr>
        <w:t>En kur med VagiVital pågår under 30 dagar där kvinnan varje dag använder applikatorn med dess standardiserade dos om 1 ml. Efter 30 dagar används VagiVital vid behov.</w:t>
      </w:r>
    </w:p>
    <w:p w14:paraId="0C2313F0" w14:textId="77777777" w:rsidR="00826123" w:rsidRDefault="00826123">
      <w:pPr>
        <w:pStyle w:val="normal0"/>
        <w:rPr>
          <w:highlight w:val="white"/>
        </w:rPr>
      </w:pPr>
    </w:p>
    <w:p w14:paraId="38C09C27" w14:textId="77777777" w:rsidR="00826123" w:rsidRDefault="00413807">
      <w:pPr>
        <w:pStyle w:val="normal0"/>
        <w:rPr>
          <w:b/>
          <w:highlight w:val="white"/>
        </w:rPr>
      </w:pPr>
      <w:r>
        <w:rPr>
          <w:b/>
          <w:highlight w:val="white"/>
        </w:rPr>
        <w:t>Kliniska studier</w:t>
      </w:r>
    </w:p>
    <w:p w14:paraId="50336653" w14:textId="77777777" w:rsidR="00826123" w:rsidRDefault="00826123">
      <w:pPr>
        <w:pStyle w:val="normal0"/>
        <w:rPr>
          <w:highlight w:val="white"/>
        </w:rPr>
      </w:pPr>
    </w:p>
    <w:p w14:paraId="5EE9560B" w14:textId="77777777" w:rsidR="00826123" w:rsidRDefault="00413807">
      <w:pPr>
        <w:pStyle w:val="normal0"/>
      </w:pPr>
      <w:r>
        <w:rPr>
          <w:highlight w:val="white"/>
        </w:rPr>
        <w:t xml:space="preserve">VagiVital har dokumenterats i en omfattande randomiserad multicenterstudie med totalt 90 patienter tillsammans med forskare från </w:t>
      </w:r>
      <w:r>
        <w:t xml:space="preserve">Karolinska sjukhuset, Akademiska sjukhuset i Uppsala samt Norrlands universitetssjukhus. </w:t>
      </w:r>
    </w:p>
    <w:p w14:paraId="3896C04F" w14:textId="77777777" w:rsidR="00826123" w:rsidRDefault="00826123">
      <w:pPr>
        <w:pStyle w:val="normal0"/>
        <w:rPr>
          <w:highlight w:val="white"/>
        </w:rPr>
      </w:pPr>
    </w:p>
    <w:p w14:paraId="0A5C6826" w14:textId="77777777" w:rsidR="00826123" w:rsidRDefault="00413807">
      <w:pPr>
        <w:pStyle w:val="normal0"/>
      </w:pPr>
      <w:r>
        <w:rPr>
          <w:highlight w:val="white"/>
        </w:rPr>
        <w:t xml:space="preserve">Hela 79% av patienterna upplevde förbättringar av sina mest besvärande symtom och man såg även förbättringar av pH-värde, samt en ökning av </w:t>
      </w:r>
      <w:r>
        <w:t xml:space="preserve">antal celler i vaginalslemhinnans ytskikt. Man dokumenterade även kliniska effekter i en förbättring av symtom från </w:t>
      </w:r>
      <w:r>
        <w:lastRenderedPageBreak/>
        <w:t xml:space="preserve">urininkontinens, något som får ses som en extra förmån vid sidan av lindring av de övriga besvären. </w:t>
      </w:r>
    </w:p>
    <w:p w14:paraId="16143E4B" w14:textId="77777777" w:rsidR="00826123" w:rsidRDefault="00826123">
      <w:pPr>
        <w:pStyle w:val="normal0"/>
      </w:pPr>
    </w:p>
    <w:p w14:paraId="21A67779" w14:textId="77777777" w:rsidR="00826123" w:rsidRDefault="00413807">
      <w:pPr>
        <w:pStyle w:val="normal0"/>
      </w:pPr>
      <w:r>
        <w:t>VagiVital har således visat signifikanta förbättringar på både objektiva och subjektiva parametrar.</w:t>
      </w:r>
    </w:p>
    <w:p w14:paraId="0A422797" w14:textId="77777777" w:rsidR="00826123" w:rsidRDefault="00826123">
      <w:pPr>
        <w:pStyle w:val="normal0"/>
      </w:pPr>
    </w:p>
    <w:p w14:paraId="26F57C09" w14:textId="77777777" w:rsidR="00826123" w:rsidRDefault="00413807">
      <w:pPr>
        <w:pStyle w:val="normal0"/>
        <w:rPr>
          <w:highlight w:val="white"/>
        </w:rPr>
      </w:pPr>
      <w:r>
        <w:t>Med dessa kliniskt dokumenterade resultat klassar vi VagiVital som en aktivgel, då den gör så mycket mer än bara återfuktar. Och den kliniskt bevisade effekten är i jämförelse med östrogenpreparat.</w:t>
      </w:r>
    </w:p>
    <w:p w14:paraId="32A4373E" w14:textId="77777777" w:rsidR="00826123" w:rsidRDefault="00826123">
      <w:pPr>
        <w:pStyle w:val="normal0"/>
        <w:rPr>
          <w:highlight w:val="white"/>
        </w:rPr>
      </w:pPr>
    </w:p>
    <w:p w14:paraId="60E8146C" w14:textId="77777777" w:rsidR="00826123" w:rsidRDefault="00413807">
      <w:pPr>
        <w:pStyle w:val="normal0"/>
        <w:rPr>
          <w:b/>
          <w:highlight w:val="white"/>
        </w:rPr>
      </w:pPr>
      <w:r>
        <w:rPr>
          <w:b/>
          <w:highlight w:val="white"/>
        </w:rPr>
        <w:t>Vem passar aktivgelen för?</w:t>
      </w:r>
    </w:p>
    <w:p w14:paraId="42645757" w14:textId="77777777" w:rsidR="00826123" w:rsidRDefault="00826123">
      <w:pPr>
        <w:pStyle w:val="normal0"/>
        <w:rPr>
          <w:highlight w:val="white"/>
        </w:rPr>
      </w:pPr>
    </w:p>
    <w:p w14:paraId="1E7771DC" w14:textId="77777777" w:rsidR="00826123" w:rsidRDefault="00413807">
      <w:pPr>
        <w:pStyle w:val="normal0"/>
      </w:pPr>
      <w:r>
        <w:rPr>
          <w:highlight w:val="white"/>
        </w:rPr>
        <w:t>VagiVital passar alla kvinnor som lider av vaginal atrofi. Perioder med lägre produktion av östrogenhalt sammanfaller oftast med klimakteriet, samt då kvinnor genomgår cancerbehandling. Men det kan likväl handla om kvinnor som äter eller har ätit p-piller, ammar (efter förlossning) eller generellt lider av underlivsbesvär till följd av vaginal torrhet.</w:t>
      </w:r>
    </w:p>
    <w:p w14:paraId="6757C2D0" w14:textId="77777777" w:rsidR="00826123" w:rsidRDefault="00826123">
      <w:pPr>
        <w:pStyle w:val="normal0"/>
        <w:rPr>
          <w:color w:val="0000FF"/>
        </w:rPr>
      </w:pPr>
    </w:p>
    <w:sectPr w:rsidR="00826123">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rik Sundquist" w:date="2018-06-07T16:09:00Z" w:initials="ES">
    <w:p w14:paraId="2CD980C0" w14:textId="77777777" w:rsidR="00413807" w:rsidRDefault="00413807">
      <w:pPr>
        <w:pStyle w:val="CommentText"/>
      </w:pPr>
      <w:r>
        <w:rPr>
          <w:rStyle w:val="CommentReference"/>
        </w:rPr>
        <w:annotationRef/>
      </w:r>
      <w:r>
        <w:t>Skall vi köra t ex här?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86A21"/>
    <w:multiLevelType w:val="multilevel"/>
    <w:tmpl w:val="5EDED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BA37BEB"/>
    <w:multiLevelType w:val="multilevel"/>
    <w:tmpl w:val="52C01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4E31848"/>
    <w:multiLevelType w:val="multilevel"/>
    <w:tmpl w:val="6A28E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D1C165A"/>
    <w:multiLevelType w:val="multilevel"/>
    <w:tmpl w:val="6AD4E2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compatSetting w:name="compatibilityMode" w:uri="http://schemas.microsoft.com/office/word" w:val="14"/>
  </w:compat>
  <w:rsids>
    <w:rsidRoot w:val="00826123"/>
    <w:rsid w:val="00184C55"/>
    <w:rsid w:val="00413807"/>
    <w:rsid w:val="00826123"/>
    <w:rsid w:val="00D6160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7D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413807"/>
    <w:rPr>
      <w:sz w:val="18"/>
      <w:szCs w:val="18"/>
    </w:rPr>
  </w:style>
  <w:style w:type="paragraph" w:styleId="CommentText">
    <w:name w:val="annotation text"/>
    <w:basedOn w:val="Normal"/>
    <w:link w:val="CommentTextChar"/>
    <w:uiPriority w:val="99"/>
    <w:semiHidden/>
    <w:unhideWhenUsed/>
    <w:rsid w:val="00413807"/>
    <w:pPr>
      <w:spacing w:line="240" w:lineRule="auto"/>
    </w:pPr>
    <w:rPr>
      <w:sz w:val="24"/>
      <w:szCs w:val="24"/>
    </w:rPr>
  </w:style>
  <w:style w:type="character" w:customStyle="1" w:styleId="CommentTextChar">
    <w:name w:val="Comment Text Char"/>
    <w:basedOn w:val="DefaultParagraphFont"/>
    <w:link w:val="CommentText"/>
    <w:uiPriority w:val="99"/>
    <w:semiHidden/>
    <w:rsid w:val="00413807"/>
    <w:rPr>
      <w:sz w:val="24"/>
      <w:szCs w:val="24"/>
    </w:rPr>
  </w:style>
  <w:style w:type="paragraph" w:styleId="CommentSubject">
    <w:name w:val="annotation subject"/>
    <w:basedOn w:val="CommentText"/>
    <w:next w:val="CommentText"/>
    <w:link w:val="CommentSubjectChar"/>
    <w:uiPriority w:val="99"/>
    <w:semiHidden/>
    <w:unhideWhenUsed/>
    <w:rsid w:val="00413807"/>
    <w:rPr>
      <w:b/>
      <w:bCs/>
      <w:sz w:val="20"/>
      <w:szCs w:val="20"/>
    </w:rPr>
  </w:style>
  <w:style w:type="character" w:customStyle="1" w:styleId="CommentSubjectChar">
    <w:name w:val="Comment Subject Char"/>
    <w:basedOn w:val="CommentTextChar"/>
    <w:link w:val="CommentSubject"/>
    <w:uiPriority w:val="99"/>
    <w:semiHidden/>
    <w:rsid w:val="00413807"/>
    <w:rPr>
      <w:b/>
      <w:bCs/>
      <w:sz w:val="20"/>
      <w:szCs w:val="20"/>
    </w:rPr>
  </w:style>
  <w:style w:type="paragraph" w:styleId="BalloonText">
    <w:name w:val="Balloon Text"/>
    <w:basedOn w:val="Normal"/>
    <w:link w:val="BalloonTextChar"/>
    <w:uiPriority w:val="99"/>
    <w:semiHidden/>
    <w:unhideWhenUsed/>
    <w:rsid w:val="0041380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1380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413807"/>
    <w:rPr>
      <w:sz w:val="18"/>
      <w:szCs w:val="18"/>
    </w:rPr>
  </w:style>
  <w:style w:type="paragraph" w:styleId="CommentText">
    <w:name w:val="annotation text"/>
    <w:basedOn w:val="Normal"/>
    <w:link w:val="CommentTextChar"/>
    <w:uiPriority w:val="99"/>
    <w:semiHidden/>
    <w:unhideWhenUsed/>
    <w:rsid w:val="00413807"/>
    <w:pPr>
      <w:spacing w:line="240" w:lineRule="auto"/>
    </w:pPr>
    <w:rPr>
      <w:sz w:val="24"/>
      <w:szCs w:val="24"/>
    </w:rPr>
  </w:style>
  <w:style w:type="character" w:customStyle="1" w:styleId="CommentTextChar">
    <w:name w:val="Comment Text Char"/>
    <w:basedOn w:val="DefaultParagraphFont"/>
    <w:link w:val="CommentText"/>
    <w:uiPriority w:val="99"/>
    <w:semiHidden/>
    <w:rsid w:val="00413807"/>
    <w:rPr>
      <w:sz w:val="24"/>
      <w:szCs w:val="24"/>
    </w:rPr>
  </w:style>
  <w:style w:type="paragraph" w:styleId="CommentSubject">
    <w:name w:val="annotation subject"/>
    <w:basedOn w:val="CommentText"/>
    <w:next w:val="CommentText"/>
    <w:link w:val="CommentSubjectChar"/>
    <w:uiPriority w:val="99"/>
    <w:semiHidden/>
    <w:unhideWhenUsed/>
    <w:rsid w:val="00413807"/>
    <w:rPr>
      <w:b/>
      <w:bCs/>
      <w:sz w:val="20"/>
      <w:szCs w:val="20"/>
    </w:rPr>
  </w:style>
  <w:style w:type="character" w:customStyle="1" w:styleId="CommentSubjectChar">
    <w:name w:val="Comment Subject Char"/>
    <w:basedOn w:val="CommentTextChar"/>
    <w:link w:val="CommentSubject"/>
    <w:uiPriority w:val="99"/>
    <w:semiHidden/>
    <w:rsid w:val="00413807"/>
    <w:rPr>
      <w:b/>
      <w:bCs/>
      <w:sz w:val="20"/>
      <w:szCs w:val="20"/>
    </w:rPr>
  </w:style>
  <w:style w:type="paragraph" w:styleId="BalloonText">
    <w:name w:val="Balloon Text"/>
    <w:basedOn w:val="Normal"/>
    <w:link w:val="BalloonTextChar"/>
    <w:uiPriority w:val="99"/>
    <w:semiHidden/>
    <w:unhideWhenUsed/>
    <w:rsid w:val="0041380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1380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2001</Words>
  <Characters>11408</Characters>
  <Application>Microsoft Macintosh Word</Application>
  <DocSecurity>0</DocSecurity>
  <Lines>95</Lines>
  <Paragraphs>26</Paragraphs>
  <ScaleCrop>false</ScaleCrop>
  <Company>Cynocare</Company>
  <LinksUpToDate>false</LinksUpToDate>
  <CharactersWithSpaces>13383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Sundquist</cp:lastModifiedBy>
  <cp:revision>3</cp:revision>
  <dcterms:created xsi:type="dcterms:W3CDTF">2018-06-07T14:05:00Z</dcterms:created>
  <dcterms:modified xsi:type="dcterms:W3CDTF">2018-06-07T14:28:00Z</dcterms:modified>
</cp:coreProperties>
</file>